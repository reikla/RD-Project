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5303424" w:history="1">
            <w:r w:rsidR="000120B9" w:rsidRPr="008C7CBA">
              <w:rPr>
                <w:rStyle w:val="Hyper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000120B9" w:rsidRPr="008C7CBA">
              <w:rPr>
                <w:rStyle w:val="Hyperlink"/>
                <w:noProof/>
                <w:lang w:val="de-AT"/>
              </w:rPr>
              <w:t>1.1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Motivation</w:t>
            </w:r>
            <w:r w:rsidR="000120B9">
              <w:rPr>
                <w:noProof/>
                <w:webHidden/>
              </w:rPr>
              <w:tab/>
            </w:r>
            <w:r w:rsidR="000120B9">
              <w:rPr>
                <w:noProof/>
                <w:webHidden/>
              </w:rPr>
              <w:fldChar w:fldCharType="begin"/>
            </w:r>
            <w:r w:rsidR="000120B9">
              <w:rPr>
                <w:noProof/>
                <w:webHidden/>
              </w:rPr>
              <w:instrText xml:space="preserve"> PAGEREF _Toc475303425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60A74DD3"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000120B9" w:rsidRPr="008C7CBA">
              <w:rPr>
                <w:rStyle w:val="Hyperlink"/>
                <w:noProof/>
                <w:lang w:val="de-AT"/>
              </w:rPr>
              <w:t>1.2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Umgebung</w:t>
            </w:r>
            <w:r w:rsidR="000120B9">
              <w:rPr>
                <w:noProof/>
                <w:webHidden/>
              </w:rPr>
              <w:tab/>
            </w:r>
            <w:r w:rsidR="000120B9">
              <w:rPr>
                <w:noProof/>
                <w:webHidden/>
              </w:rPr>
              <w:fldChar w:fldCharType="begin"/>
            </w:r>
            <w:r w:rsidR="000120B9">
              <w:rPr>
                <w:noProof/>
                <w:webHidden/>
              </w:rPr>
              <w:instrText xml:space="preserve"> PAGEREF _Toc475303426 \h </w:instrText>
            </w:r>
            <w:r w:rsidR="000120B9">
              <w:rPr>
                <w:noProof/>
                <w:webHidden/>
              </w:rPr>
            </w:r>
            <w:r w:rsidR="000120B9">
              <w:rPr>
                <w:noProof/>
                <w:webHidden/>
              </w:rPr>
              <w:fldChar w:fldCharType="separate"/>
            </w:r>
            <w:r w:rsidR="000120B9">
              <w:rPr>
                <w:noProof/>
                <w:webHidden/>
              </w:rPr>
              <w:t>2</w:t>
            </w:r>
            <w:r w:rsidR="000120B9">
              <w:rPr>
                <w:noProof/>
                <w:webHidden/>
              </w:rPr>
              <w:fldChar w:fldCharType="end"/>
            </w:r>
          </w:hyperlink>
        </w:p>
        <w:p w14:paraId="0D618F2B" w14:textId="77777777" w:rsidR="000120B9" w:rsidRDefault="00965476">
          <w:pPr>
            <w:pStyle w:val="Verzeichnis1"/>
            <w:rPr>
              <w:rFonts w:asciiTheme="minorHAnsi" w:eastAsiaTheme="minorEastAsia" w:hAnsiTheme="minorHAnsi" w:cstheme="minorBidi"/>
              <w:noProof/>
              <w:szCs w:val="24"/>
              <w:lang w:val="de-DE" w:eastAsia="de-DE"/>
            </w:rPr>
          </w:pPr>
          <w:hyperlink w:anchor="_Toc475303427" w:history="1">
            <w:r w:rsidR="000120B9" w:rsidRPr="008C7CBA">
              <w:rPr>
                <w:rStyle w:val="Hyperlink"/>
                <w:noProof/>
                <w:lang w:val="de-AT"/>
              </w:rPr>
              <w:t>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Recherche</w:t>
            </w:r>
            <w:r w:rsidR="000120B9">
              <w:rPr>
                <w:noProof/>
                <w:webHidden/>
              </w:rPr>
              <w:tab/>
            </w:r>
            <w:r w:rsidR="000120B9">
              <w:rPr>
                <w:noProof/>
                <w:webHidden/>
              </w:rPr>
              <w:fldChar w:fldCharType="begin"/>
            </w:r>
            <w:r w:rsidR="000120B9">
              <w:rPr>
                <w:noProof/>
                <w:webHidden/>
              </w:rPr>
              <w:instrText xml:space="preserve"> PAGEREF _Toc475303427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72BE0D3B"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000120B9" w:rsidRPr="008C7CBA">
              <w:rPr>
                <w:rStyle w:val="Hyperlink"/>
                <w:noProof/>
                <w:lang w:val="de-AT"/>
              </w:rPr>
              <w:t>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_Toc475303428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000E7B83"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000120B9" w:rsidRPr="008C7CBA">
              <w:rPr>
                <w:rStyle w:val="Hyperlink"/>
                <w:noProof/>
                <w:lang w:val="de-AT"/>
              </w:rPr>
              <w:t>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von Datenbankanforderungen</w:t>
            </w:r>
            <w:r w:rsidR="000120B9">
              <w:rPr>
                <w:noProof/>
                <w:webHidden/>
              </w:rPr>
              <w:tab/>
            </w:r>
            <w:r w:rsidR="000120B9">
              <w:rPr>
                <w:noProof/>
                <w:webHidden/>
              </w:rPr>
              <w:fldChar w:fldCharType="begin"/>
            </w:r>
            <w:r w:rsidR="000120B9">
              <w:rPr>
                <w:noProof/>
                <w:webHidden/>
              </w:rPr>
              <w:instrText xml:space="preserve"> PAGEREF _Toc475303429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46A4F36E" w14:textId="77777777" w:rsidR="000120B9" w:rsidRDefault="00965476">
          <w:pPr>
            <w:pStyle w:val="Verzeichnis3"/>
            <w:rPr>
              <w:rFonts w:asciiTheme="minorHAnsi" w:eastAsiaTheme="minorEastAsia" w:hAnsiTheme="minorHAnsi" w:cstheme="minorBidi"/>
              <w:noProof/>
              <w:szCs w:val="24"/>
              <w:lang w:val="de-DE" w:eastAsia="de-DE"/>
            </w:rPr>
          </w:pPr>
          <w:hyperlink w:anchor="_Toc475303430" w:history="1">
            <w:r w:rsidR="000120B9" w:rsidRPr="008C7CBA">
              <w:rPr>
                <w:rStyle w:val="Hyperlink"/>
                <w:noProof/>
                <w:lang w:val="de-AT"/>
              </w:rPr>
              <w:t>2.2.1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_Toc475303430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411BAE8F" w14:textId="77777777" w:rsidR="000120B9" w:rsidRDefault="00965476">
          <w:pPr>
            <w:pStyle w:val="Verzeichnis3"/>
            <w:rPr>
              <w:rFonts w:asciiTheme="minorHAnsi" w:eastAsiaTheme="minorEastAsia" w:hAnsiTheme="minorHAnsi" w:cstheme="minorBidi"/>
              <w:noProof/>
              <w:szCs w:val="24"/>
              <w:lang w:val="de-DE" w:eastAsia="de-DE"/>
            </w:rPr>
          </w:pPr>
          <w:hyperlink w:anchor="_Toc475303431" w:history="1">
            <w:r w:rsidR="000120B9" w:rsidRPr="008C7CBA">
              <w:rPr>
                <w:rStyle w:val="Hyperlink"/>
                <w:noProof/>
                <w:lang w:val="de-AT"/>
              </w:rPr>
              <w:t>2.2.2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Performanceanalyse</w:t>
            </w:r>
            <w:r w:rsidR="000120B9">
              <w:rPr>
                <w:noProof/>
                <w:webHidden/>
              </w:rPr>
              <w:tab/>
            </w:r>
            <w:r w:rsidR="000120B9">
              <w:rPr>
                <w:noProof/>
                <w:webHidden/>
              </w:rPr>
              <w:fldChar w:fldCharType="begin"/>
            </w:r>
            <w:r w:rsidR="000120B9">
              <w:rPr>
                <w:noProof/>
                <w:webHidden/>
              </w:rPr>
              <w:instrText xml:space="preserve"> PAGEREF _Toc475303431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5E048521"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000120B9" w:rsidRPr="008C7CBA">
              <w:rPr>
                <w:rStyle w:val="Hyperlink"/>
                <w:noProof/>
                <w:lang w:val="de-AT"/>
              </w:rPr>
              <w:t>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_Toc475303432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6E743361"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000120B9" w:rsidRPr="008C7CBA">
              <w:rPr>
                <w:rStyle w:val="Hyperlink"/>
                <w:noProof/>
                <w:lang w:val="de-AT"/>
              </w:rPr>
              <w:t>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_Toc475303433 \h </w:instrText>
            </w:r>
            <w:r w:rsidR="000120B9">
              <w:rPr>
                <w:noProof/>
                <w:webHidden/>
              </w:rPr>
            </w:r>
            <w:r w:rsidR="000120B9">
              <w:rPr>
                <w:noProof/>
                <w:webHidden/>
              </w:rPr>
              <w:fldChar w:fldCharType="separate"/>
            </w:r>
            <w:r w:rsidR="000120B9">
              <w:rPr>
                <w:noProof/>
                <w:webHidden/>
              </w:rPr>
              <w:t>5</w:t>
            </w:r>
            <w:r w:rsidR="000120B9">
              <w:rPr>
                <w:noProof/>
                <w:webHidden/>
              </w:rPr>
              <w:fldChar w:fldCharType="end"/>
            </w:r>
          </w:hyperlink>
        </w:p>
        <w:p w14:paraId="7AE3FBC2" w14:textId="77777777" w:rsidR="000120B9" w:rsidRDefault="00965476">
          <w:pPr>
            <w:pStyle w:val="Verzeichnis1"/>
            <w:rPr>
              <w:rFonts w:asciiTheme="minorHAnsi" w:eastAsiaTheme="minorEastAsia" w:hAnsiTheme="minorHAnsi" w:cstheme="minorBidi"/>
              <w:noProof/>
              <w:szCs w:val="24"/>
              <w:lang w:val="de-DE" w:eastAsia="de-DE"/>
            </w:rPr>
          </w:pPr>
          <w:hyperlink w:anchor="_Toc475303434" w:history="1">
            <w:r w:rsidR="000120B9" w:rsidRPr="008C7CBA">
              <w:rPr>
                <w:rStyle w:val="Hyperlink"/>
                <w:noProof/>
                <w:lang w:val="de-AT"/>
              </w:rPr>
              <w:t>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Umsetzung</w:t>
            </w:r>
            <w:r w:rsidR="000120B9">
              <w:rPr>
                <w:noProof/>
                <w:webHidden/>
              </w:rPr>
              <w:tab/>
            </w:r>
            <w:r w:rsidR="000120B9">
              <w:rPr>
                <w:noProof/>
                <w:webHidden/>
              </w:rPr>
              <w:fldChar w:fldCharType="begin"/>
            </w:r>
            <w:r w:rsidR="000120B9">
              <w:rPr>
                <w:noProof/>
                <w:webHidden/>
              </w:rPr>
              <w:instrText xml:space="preserve"> PAGEREF _Toc475303434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173E347F"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000120B9" w:rsidRPr="008C7CBA">
              <w:rPr>
                <w:rStyle w:val="Hyperlink"/>
                <w:noProof/>
                <w:lang w:val="de-AT"/>
              </w:rPr>
              <w:t>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_Toc475303435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487098B8"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000120B9" w:rsidRPr="008C7CBA">
              <w:rPr>
                <w:rStyle w:val="Hyperlink"/>
                <w:noProof/>
                <w:lang w:val="de-AT"/>
              </w:rPr>
              <w:t>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_Toc475303436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229FA79B"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000120B9" w:rsidRPr="008C7CBA">
              <w:rPr>
                <w:rStyle w:val="Hyperlink"/>
                <w:noProof/>
                <w:lang w:val="de-AT"/>
              </w:rPr>
              <w:t>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Datenmodelle</w:t>
            </w:r>
            <w:r w:rsidR="000120B9">
              <w:rPr>
                <w:noProof/>
                <w:webHidden/>
              </w:rPr>
              <w:tab/>
            </w:r>
            <w:r w:rsidR="000120B9">
              <w:rPr>
                <w:noProof/>
                <w:webHidden/>
              </w:rPr>
              <w:fldChar w:fldCharType="begin"/>
            </w:r>
            <w:r w:rsidR="000120B9">
              <w:rPr>
                <w:noProof/>
                <w:webHidden/>
              </w:rPr>
              <w:instrText xml:space="preserve"> PAGEREF _Toc475303437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61EDBA33" w14:textId="77777777" w:rsidR="000120B9" w:rsidRDefault="00965476">
          <w:pPr>
            <w:pStyle w:val="Verzeichnis3"/>
            <w:rPr>
              <w:rFonts w:asciiTheme="minorHAnsi" w:eastAsiaTheme="minorEastAsia" w:hAnsiTheme="minorHAnsi" w:cstheme="minorBidi"/>
              <w:noProof/>
              <w:szCs w:val="24"/>
              <w:lang w:val="de-DE" w:eastAsia="de-DE"/>
            </w:rPr>
          </w:pPr>
          <w:hyperlink w:anchor="_Toc475303438" w:history="1">
            <w:r w:rsidR="000120B9" w:rsidRPr="008C7CBA">
              <w:rPr>
                <w:rStyle w:val="Hyperlink"/>
                <w:noProof/>
                <w:lang w:val="de-AT"/>
              </w:rPr>
              <w:t>3.3.1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Tests</w:t>
            </w:r>
            <w:r w:rsidR="000120B9">
              <w:rPr>
                <w:noProof/>
                <w:webHidden/>
              </w:rPr>
              <w:tab/>
            </w:r>
            <w:r w:rsidR="000120B9">
              <w:rPr>
                <w:noProof/>
                <w:webHidden/>
              </w:rPr>
              <w:fldChar w:fldCharType="begin"/>
            </w:r>
            <w:r w:rsidR="000120B9">
              <w:rPr>
                <w:noProof/>
                <w:webHidden/>
              </w:rPr>
              <w:instrText xml:space="preserve"> PAGEREF _Toc475303438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80D2F02" w14:textId="77777777" w:rsidR="000120B9" w:rsidRDefault="00965476">
          <w:pPr>
            <w:pStyle w:val="Verzeichnis3"/>
            <w:rPr>
              <w:rFonts w:asciiTheme="minorHAnsi" w:eastAsiaTheme="minorEastAsia" w:hAnsiTheme="minorHAnsi" w:cstheme="minorBidi"/>
              <w:noProof/>
              <w:szCs w:val="24"/>
              <w:lang w:val="de-DE" w:eastAsia="de-DE"/>
            </w:rPr>
          </w:pPr>
          <w:hyperlink w:anchor="_Toc475303439" w:history="1">
            <w:r w:rsidR="000120B9" w:rsidRPr="008C7CBA">
              <w:rPr>
                <w:rStyle w:val="Hyperlink"/>
                <w:noProof/>
                <w:lang w:val="de-AT"/>
              </w:rPr>
              <w:t>3.3.2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Tests</w:t>
            </w:r>
            <w:r w:rsidR="000120B9">
              <w:rPr>
                <w:noProof/>
                <w:webHidden/>
              </w:rPr>
              <w:tab/>
            </w:r>
            <w:r w:rsidR="000120B9">
              <w:rPr>
                <w:noProof/>
                <w:webHidden/>
              </w:rPr>
              <w:fldChar w:fldCharType="begin"/>
            </w:r>
            <w:r w:rsidR="000120B9">
              <w:rPr>
                <w:noProof/>
                <w:webHidden/>
              </w:rPr>
              <w:instrText xml:space="preserve"> PAGEREF _Toc475303439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2CD162ED"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0" w:history="1">
            <w:r w:rsidR="000120B9" w:rsidRPr="008C7CBA">
              <w:rPr>
                <w:rStyle w:val="Hyperlink"/>
                <w:noProof/>
                <w:lang w:val="de-AT"/>
              </w:rPr>
              <w:t>3.3.3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Testdaten</w:t>
            </w:r>
            <w:r w:rsidR="000120B9">
              <w:rPr>
                <w:noProof/>
                <w:webHidden/>
              </w:rPr>
              <w:tab/>
            </w:r>
            <w:r w:rsidR="000120B9">
              <w:rPr>
                <w:noProof/>
                <w:webHidden/>
              </w:rPr>
              <w:fldChar w:fldCharType="begin"/>
            </w:r>
            <w:r w:rsidR="000120B9">
              <w:rPr>
                <w:noProof/>
                <w:webHidden/>
              </w:rPr>
              <w:instrText xml:space="preserve"> PAGEREF _Toc475303440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7CCFA08"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000120B9" w:rsidRPr="008C7CBA">
              <w:rPr>
                <w:rStyle w:val="Hyperlink"/>
                <w:noProof/>
                <w:lang w:val="de-AT"/>
              </w:rPr>
              <w:t>3.4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_Toc475303441 \h </w:instrText>
            </w:r>
            <w:r w:rsidR="000120B9">
              <w:rPr>
                <w:noProof/>
                <w:webHidden/>
              </w:rPr>
            </w:r>
            <w:r w:rsidR="000120B9">
              <w:rPr>
                <w:noProof/>
                <w:webHidden/>
              </w:rPr>
              <w:fldChar w:fldCharType="separate"/>
            </w:r>
            <w:r w:rsidR="000120B9">
              <w:rPr>
                <w:noProof/>
                <w:webHidden/>
              </w:rPr>
              <w:t>8</w:t>
            </w:r>
            <w:r w:rsidR="000120B9">
              <w:rPr>
                <w:noProof/>
                <w:webHidden/>
              </w:rPr>
              <w:fldChar w:fldCharType="end"/>
            </w:r>
          </w:hyperlink>
        </w:p>
        <w:p w14:paraId="0DA1003E" w14:textId="77777777" w:rsidR="000120B9" w:rsidRDefault="00965476">
          <w:pPr>
            <w:pStyle w:val="Verzeichnis1"/>
            <w:rPr>
              <w:rFonts w:asciiTheme="minorHAnsi" w:eastAsiaTheme="minorEastAsia" w:hAnsiTheme="minorHAnsi" w:cstheme="minorBidi"/>
              <w:noProof/>
              <w:szCs w:val="24"/>
              <w:lang w:val="de-DE" w:eastAsia="de-DE"/>
            </w:rPr>
          </w:pPr>
          <w:hyperlink w:anchor="_Toc475303442" w:history="1">
            <w:r w:rsidR="000120B9" w:rsidRPr="008C7CBA">
              <w:rPr>
                <w:rStyle w:val="Hyperlink"/>
                <w:noProof/>
                <w:lang w:val="de-AT"/>
              </w:rPr>
              <w:t>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Ergebnisse</w:t>
            </w:r>
            <w:r w:rsidR="000120B9">
              <w:rPr>
                <w:noProof/>
                <w:webHidden/>
              </w:rPr>
              <w:tab/>
            </w:r>
            <w:r w:rsidR="000120B9">
              <w:rPr>
                <w:noProof/>
                <w:webHidden/>
              </w:rPr>
              <w:fldChar w:fldCharType="begin"/>
            </w:r>
            <w:r w:rsidR="000120B9">
              <w:rPr>
                <w:noProof/>
                <w:webHidden/>
              </w:rPr>
              <w:instrText xml:space="preserve"> PAGEREF _Toc475303442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7492FD66"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000120B9" w:rsidRPr="008C7CBA">
              <w:rPr>
                <w:rStyle w:val="Hyperlink"/>
                <w:noProof/>
                <w:lang w:val="de-AT"/>
              </w:rPr>
              <w:t>4.1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_Toc475303443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461018B5"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000120B9" w:rsidRPr="008C7CBA">
              <w:rPr>
                <w:rStyle w:val="Hyperlink"/>
                <w:noProof/>
                <w:lang w:val="de-AT"/>
              </w:rPr>
              <w:t>4.2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_Toc475303444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7290ABE5"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5" w:history="1">
            <w:r w:rsidR="000120B9" w:rsidRPr="008C7CBA">
              <w:rPr>
                <w:rStyle w:val="Hyperlink"/>
                <w:noProof/>
                <w:lang w:val="de-AT"/>
              </w:rPr>
              <w:t>4.2.1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_Toc475303445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331F6FB8"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6" w:history="1">
            <w:r w:rsidR="000120B9" w:rsidRPr="008C7CBA">
              <w:rPr>
                <w:rStyle w:val="Hyperlink"/>
                <w:noProof/>
                <w:lang w:val="de-AT"/>
              </w:rPr>
              <w:t>4.2.2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Anforderungen von Energieversorgern und Netzbetreibern</w:t>
            </w:r>
            <w:r w:rsidR="000120B9">
              <w:rPr>
                <w:noProof/>
                <w:webHidden/>
              </w:rPr>
              <w:tab/>
            </w:r>
            <w:r w:rsidR="000120B9">
              <w:rPr>
                <w:noProof/>
                <w:webHidden/>
              </w:rPr>
              <w:fldChar w:fldCharType="begin"/>
            </w:r>
            <w:r w:rsidR="000120B9">
              <w:rPr>
                <w:noProof/>
                <w:webHidden/>
              </w:rPr>
              <w:instrText xml:space="preserve"> PAGEREF _Toc475303446 \h </w:instrText>
            </w:r>
            <w:r w:rsidR="000120B9">
              <w:rPr>
                <w:noProof/>
                <w:webHidden/>
              </w:rPr>
            </w:r>
            <w:r w:rsidR="000120B9">
              <w:rPr>
                <w:noProof/>
                <w:webHidden/>
              </w:rPr>
              <w:fldChar w:fldCharType="separate"/>
            </w:r>
            <w:r w:rsidR="000120B9">
              <w:rPr>
                <w:noProof/>
                <w:webHidden/>
              </w:rPr>
              <w:t>12</w:t>
            </w:r>
            <w:r w:rsidR="000120B9">
              <w:rPr>
                <w:noProof/>
                <w:webHidden/>
              </w:rPr>
              <w:fldChar w:fldCharType="end"/>
            </w:r>
          </w:hyperlink>
        </w:p>
        <w:p w14:paraId="580DC5AD"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7" w:history="1">
            <w:r w:rsidR="000120B9" w:rsidRPr="008C7CBA">
              <w:rPr>
                <w:rStyle w:val="Hyperlink"/>
                <w:noProof/>
                <w:lang w:val="de-AT"/>
              </w:rPr>
              <w:t>4.2.3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Usecases</w:t>
            </w:r>
            <w:r w:rsidR="000120B9">
              <w:rPr>
                <w:noProof/>
                <w:webHidden/>
              </w:rPr>
              <w:tab/>
            </w:r>
            <w:r w:rsidR="000120B9">
              <w:rPr>
                <w:noProof/>
                <w:webHidden/>
              </w:rPr>
              <w:fldChar w:fldCharType="begin"/>
            </w:r>
            <w:r w:rsidR="000120B9">
              <w:rPr>
                <w:noProof/>
                <w:webHidden/>
              </w:rPr>
              <w:instrText xml:space="preserve"> PAGEREF _Toc475303447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236563E7"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8" w:history="1">
            <w:r w:rsidR="000120B9" w:rsidRPr="008C7CBA">
              <w:rPr>
                <w:rStyle w:val="Hyperlink"/>
                <w:noProof/>
                <w:lang w:val="de-AT"/>
              </w:rPr>
              <w:t>4.2.4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Datenmodelle</w:t>
            </w:r>
            <w:r w:rsidR="000120B9">
              <w:rPr>
                <w:noProof/>
                <w:webHidden/>
              </w:rPr>
              <w:tab/>
            </w:r>
            <w:r w:rsidR="000120B9">
              <w:rPr>
                <w:noProof/>
                <w:webHidden/>
              </w:rPr>
              <w:fldChar w:fldCharType="begin"/>
            </w:r>
            <w:r w:rsidR="000120B9">
              <w:rPr>
                <w:noProof/>
                <w:webHidden/>
              </w:rPr>
              <w:instrText xml:space="preserve"> PAGEREF _Toc475303448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3B65789" w14:textId="77777777" w:rsidR="000120B9" w:rsidRDefault="00965476">
          <w:pPr>
            <w:pStyle w:val="Verzeichnis3"/>
            <w:rPr>
              <w:rFonts w:asciiTheme="minorHAnsi" w:eastAsiaTheme="minorEastAsia" w:hAnsiTheme="minorHAnsi" w:cstheme="minorBidi"/>
              <w:noProof/>
              <w:szCs w:val="24"/>
              <w:lang w:val="de-DE" w:eastAsia="de-DE"/>
            </w:rPr>
          </w:pPr>
          <w:hyperlink w:anchor="_Toc475303449" w:history="1">
            <w:r w:rsidR="000120B9" w:rsidRPr="008C7CBA">
              <w:rPr>
                <w:rStyle w:val="Hyperlink"/>
                <w:noProof/>
                <w:lang w:val="de-AT"/>
              </w:rPr>
              <w:t>4.2.5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Rechtliche Rahmenbedingungen und daraus resultierende Einschränkungen der möglichen Messwerte</w:t>
            </w:r>
            <w:r w:rsidR="000120B9">
              <w:rPr>
                <w:noProof/>
                <w:webHidden/>
              </w:rPr>
              <w:tab/>
            </w:r>
            <w:r w:rsidR="000120B9">
              <w:rPr>
                <w:noProof/>
                <w:webHidden/>
              </w:rPr>
              <w:fldChar w:fldCharType="begin"/>
            </w:r>
            <w:r w:rsidR="000120B9">
              <w:rPr>
                <w:noProof/>
                <w:webHidden/>
              </w:rPr>
              <w:instrText xml:space="preserve"> PAGEREF _Toc475303449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548C23E"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0" w:history="1">
            <w:r w:rsidR="000120B9" w:rsidRPr="008C7CBA">
              <w:rPr>
                <w:rStyle w:val="Hyperlink"/>
                <w:noProof/>
                <w:lang w:val="de-AT"/>
              </w:rPr>
              <w:t>4.2.6</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Einbeziehung zusätzlicher Domänen</w:t>
            </w:r>
            <w:r w:rsidR="000120B9">
              <w:rPr>
                <w:noProof/>
                <w:webHidden/>
              </w:rPr>
              <w:tab/>
            </w:r>
            <w:r w:rsidR="000120B9">
              <w:rPr>
                <w:noProof/>
                <w:webHidden/>
              </w:rPr>
              <w:fldChar w:fldCharType="begin"/>
            </w:r>
            <w:r w:rsidR="000120B9">
              <w:rPr>
                <w:noProof/>
                <w:webHidden/>
              </w:rPr>
              <w:instrText xml:space="preserve"> PAGEREF _Toc475303450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3508316"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1" w:history="1">
            <w:r w:rsidR="000120B9" w:rsidRPr="008C7CBA">
              <w:rPr>
                <w:rStyle w:val="Hyperlink"/>
                <w:noProof/>
                <w:lang w:val="de-AT"/>
              </w:rPr>
              <w:t>4.2.7</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Das COSEM Modell</w:t>
            </w:r>
            <w:r w:rsidR="000120B9">
              <w:rPr>
                <w:noProof/>
                <w:webHidden/>
              </w:rPr>
              <w:tab/>
            </w:r>
            <w:r w:rsidR="000120B9">
              <w:rPr>
                <w:noProof/>
                <w:webHidden/>
              </w:rPr>
              <w:fldChar w:fldCharType="begin"/>
            </w:r>
            <w:r w:rsidR="000120B9">
              <w:rPr>
                <w:noProof/>
                <w:webHidden/>
              </w:rPr>
              <w:instrText xml:space="preserve"> PAGEREF _Toc475303451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2C1D688"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2" w:history="1">
            <w:r w:rsidR="000120B9" w:rsidRPr="008C7CBA">
              <w:rPr>
                <w:rStyle w:val="Hyperlink"/>
                <w:noProof/>
                <w:lang w:val="de-AT"/>
              </w:rPr>
              <w:t>4.2.8</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ER-Modell Festlegung</w:t>
            </w:r>
            <w:r w:rsidR="000120B9">
              <w:rPr>
                <w:noProof/>
                <w:webHidden/>
              </w:rPr>
              <w:tab/>
            </w:r>
            <w:r w:rsidR="000120B9">
              <w:rPr>
                <w:noProof/>
                <w:webHidden/>
              </w:rPr>
              <w:fldChar w:fldCharType="begin"/>
            </w:r>
            <w:r w:rsidR="000120B9">
              <w:rPr>
                <w:noProof/>
                <w:webHidden/>
              </w:rPr>
              <w:instrText xml:space="preserve"> PAGEREF _Toc475303452 \h </w:instrText>
            </w:r>
            <w:r w:rsidR="000120B9">
              <w:rPr>
                <w:noProof/>
                <w:webHidden/>
              </w:rPr>
            </w:r>
            <w:r w:rsidR="000120B9">
              <w:rPr>
                <w:noProof/>
                <w:webHidden/>
              </w:rPr>
              <w:fldChar w:fldCharType="separate"/>
            </w:r>
            <w:r w:rsidR="000120B9">
              <w:rPr>
                <w:noProof/>
                <w:webHidden/>
              </w:rPr>
              <w:t>15</w:t>
            </w:r>
            <w:r w:rsidR="000120B9">
              <w:rPr>
                <w:noProof/>
                <w:webHidden/>
              </w:rPr>
              <w:fldChar w:fldCharType="end"/>
            </w:r>
          </w:hyperlink>
        </w:p>
        <w:p w14:paraId="714FFCB0"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000120B9" w:rsidRPr="008C7CBA">
              <w:rPr>
                <w:rStyle w:val="Hyperlink"/>
                <w:noProof/>
                <w:lang w:val="de-AT"/>
              </w:rPr>
              <w:t>4.3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möglicher Datensätze</w:t>
            </w:r>
            <w:r w:rsidR="000120B9">
              <w:rPr>
                <w:noProof/>
                <w:webHidden/>
              </w:rPr>
              <w:tab/>
            </w:r>
            <w:r w:rsidR="000120B9">
              <w:rPr>
                <w:noProof/>
                <w:webHidden/>
              </w:rPr>
              <w:fldChar w:fldCharType="begin"/>
            </w:r>
            <w:r w:rsidR="000120B9">
              <w:rPr>
                <w:noProof/>
                <w:webHidden/>
              </w:rPr>
              <w:instrText xml:space="preserve"> PAGEREF _Toc475303453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249DF19D"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4" w:history="1">
            <w:r w:rsidR="000120B9" w:rsidRPr="008C7CBA">
              <w:rPr>
                <w:rStyle w:val="Hyperlink"/>
                <w:noProof/>
                <w:lang w:val="de-AT"/>
              </w:rPr>
              <w:t>4.3.1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Datenbank</w:t>
            </w:r>
            <w:r w:rsidR="000120B9">
              <w:rPr>
                <w:noProof/>
                <w:webHidden/>
              </w:rPr>
              <w:tab/>
            </w:r>
            <w:r w:rsidR="000120B9">
              <w:rPr>
                <w:noProof/>
                <w:webHidden/>
              </w:rPr>
              <w:fldChar w:fldCharType="begin"/>
            </w:r>
            <w:r w:rsidR="000120B9">
              <w:rPr>
                <w:noProof/>
                <w:webHidden/>
              </w:rPr>
              <w:instrText xml:space="preserve"> PAGEREF _Toc475303454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5A4AC94F"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5" w:history="1">
            <w:r w:rsidR="000120B9" w:rsidRPr="008C7CBA">
              <w:rPr>
                <w:rStyle w:val="Hyperlink"/>
                <w:noProof/>
                <w:lang w:val="de-AT"/>
              </w:rPr>
              <w:t>4.3.2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Datenbank</w:t>
            </w:r>
            <w:r w:rsidR="000120B9">
              <w:rPr>
                <w:noProof/>
                <w:webHidden/>
              </w:rPr>
              <w:tab/>
            </w:r>
            <w:r w:rsidR="000120B9">
              <w:rPr>
                <w:noProof/>
                <w:webHidden/>
              </w:rPr>
              <w:fldChar w:fldCharType="begin"/>
            </w:r>
            <w:r w:rsidR="000120B9">
              <w:rPr>
                <w:noProof/>
                <w:webHidden/>
              </w:rPr>
              <w:instrText xml:space="preserve"> PAGEREF _Toc475303455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0219BB29" w14:textId="77777777" w:rsidR="000120B9" w:rsidRDefault="00965476">
          <w:pPr>
            <w:pStyle w:val="Verzeichnis3"/>
            <w:rPr>
              <w:rFonts w:asciiTheme="minorHAnsi" w:eastAsiaTheme="minorEastAsia" w:hAnsiTheme="minorHAnsi" w:cstheme="minorBidi"/>
              <w:noProof/>
              <w:szCs w:val="24"/>
              <w:lang w:val="de-DE" w:eastAsia="de-DE"/>
            </w:rPr>
          </w:pPr>
          <w:hyperlink w:anchor="_Toc475303456" w:history="1">
            <w:r w:rsidR="000120B9" w:rsidRPr="008C7CBA">
              <w:rPr>
                <w:rStyle w:val="Hyperlink"/>
                <w:noProof/>
                <w:lang w:val="de-AT"/>
              </w:rPr>
              <w:t>4.3.3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Zusammenfassung der Datenbankanalyse</w:t>
            </w:r>
            <w:r w:rsidR="000120B9">
              <w:rPr>
                <w:noProof/>
                <w:webHidden/>
              </w:rPr>
              <w:tab/>
            </w:r>
            <w:r w:rsidR="000120B9">
              <w:rPr>
                <w:noProof/>
                <w:webHidden/>
              </w:rPr>
              <w:fldChar w:fldCharType="begin"/>
            </w:r>
            <w:r w:rsidR="000120B9">
              <w:rPr>
                <w:noProof/>
                <w:webHidden/>
              </w:rPr>
              <w:instrText xml:space="preserve"> PAGEREF _Toc475303456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302DD71B"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000120B9" w:rsidRPr="008C7CBA">
              <w:rPr>
                <w:rStyle w:val="Hyperlink"/>
                <w:noProof/>
                <w:lang w:val="de-AT"/>
              </w:rPr>
              <w:t>4.4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_Toc475303457 \h </w:instrText>
            </w:r>
            <w:r w:rsidR="000120B9">
              <w:rPr>
                <w:noProof/>
                <w:webHidden/>
              </w:rPr>
            </w:r>
            <w:r w:rsidR="000120B9">
              <w:rPr>
                <w:noProof/>
                <w:webHidden/>
              </w:rPr>
              <w:fldChar w:fldCharType="separate"/>
            </w:r>
            <w:r w:rsidR="000120B9">
              <w:rPr>
                <w:noProof/>
                <w:webHidden/>
              </w:rPr>
              <w:t>20</w:t>
            </w:r>
            <w:r w:rsidR="000120B9">
              <w:rPr>
                <w:noProof/>
                <w:webHidden/>
              </w:rPr>
              <w:fldChar w:fldCharType="end"/>
            </w:r>
          </w:hyperlink>
        </w:p>
        <w:p w14:paraId="69A1FE06"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000120B9" w:rsidRPr="008C7CBA">
              <w:rPr>
                <w:rStyle w:val="Hyperlink"/>
                <w:noProof/>
                <w:lang w:val="de-AT"/>
              </w:rPr>
              <w:t>4.5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_Toc475303458 \h </w:instrText>
            </w:r>
            <w:r w:rsidR="000120B9">
              <w:rPr>
                <w:noProof/>
                <w:webHidden/>
              </w:rPr>
            </w:r>
            <w:r w:rsidR="000120B9">
              <w:rPr>
                <w:noProof/>
                <w:webHidden/>
              </w:rPr>
              <w:fldChar w:fldCharType="separate"/>
            </w:r>
            <w:r w:rsidR="000120B9">
              <w:rPr>
                <w:noProof/>
                <w:webHidden/>
              </w:rPr>
              <w:t>21</w:t>
            </w:r>
            <w:r w:rsidR="000120B9">
              <w:rPr>
                <w:noProof/>
                <w:webHidden/>
              </w:rPr>
              <w:fldChar w:fldCharType="end"/>
            </w:r>
          </w:hyperlink>
        </w:p>
        <w:p w14:paraId="069B2D82" w14:textId="77777777" w:rsidR="000120B9" w:rsidRDefault="00965476">
          <w:pPr>
            <w:pStyle w:val="Verzeichnis1"/>
            <w:rPr>
              <w:rFonts w:asciiTheme="minorHAnsi" w:eastAsiaTheme="minorEastAsia" w:hAnsiTheme="minorHAnsi" w:cstheme="minorBidi"/>
              <w:noProof/>
              <w:szCs w:val="24"/>
              <w:lang w:val="de-DE" w:eastAsia="de-DE"/>
            </w:rPr>
          </w:pPr>
          <w:hyperlink w:anchor="_Toc475303459" w:history="1">
            <w:r w:rsidR="000120B9" w:rsidRPr="008C7CBA">
              <w:rPr>
                <w:rStyle w:val="Hyperlink"/>
                <w:noProof/>
                <w:lang w:val="de-AT"/>
              </w:rPr>
              <w:t>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Schritte</w:t>
            </w:r>
            <w:r w:rsidR="000120B9">
              <w:rPr>
                <w:noProof/>
                <w:webHidden/>
              </w:rPr>
              <w:tab/>
            </w:r>
            <w:r w:rsidR="000120B9">
              <w:rPr>
                <w:noProof/>
                <w:webHidden/>
              </w:rPr>
              <w:fldChar w:fldCharType="begin"/>
            </w:r>
            <w:r w:rsidR="000120B9">
              <w:rPr>
                <w:noProof/>
                <w:webHidden/>
              </w:rPr>
              <w:instrText xml:space="preserve"> PAGEREF _Toc475303459 \h </w:instrText>
            </w:r>
            <w:r w:rsidR="000120B9">
              <w:rPr>
                <w:noProof/>
                <w:webHidden/>
              </w:rPr>
            </w:r>
            <w:r w:rsidR="000120B9">
              <w:rPr>
                <w:noProof/>
                <w:webHidden/>
              </w:rPr>
              <w:fldChar w:fldCharType="separate"/>
            </w:r>
            <w:r w:rsidR="000120B9">
              <w:rPr>
                <w:noProof/>
                <w:webHidden/>
              </w:rPr>
              <w:t>23</w:t>
            </w:r>
            <w:r w:rsidR="000120B9">
              <w:rPr>
                <w:noProof/>
                <w:webHidden/>
              </w:rPr>
              <w:fldChar w:fldCharType="end"/>
            </w:r>
          </w:hyperlink>
        </w:p>
        <w:p w14:paraId="0A2D9B56" w14:textId="77777777" w:rsidR="000120B9" w:rsidRDefault="00965476">
          <w:pPr>
            <w:pStyle w:val="Verzeichnis1"/>
            <w:rPr>
              <w:rFonts w:asciiTheme="minorHAnsi" w:eastAsiaTheme="minorEastAsia" w:hAnsiTheme="minorHAnsi" w:cstheme="minorBidi"/>
              <w:noProof/>
              <w:szCs w:val="24"/>
              <w:lang w:val="de-DE" w:eastAsia="de-DE"/>
            </w:rPr>
          </w:pPr>
          <w:hyperlink w:anchor="_Toc475303460" w:history="1">
            <w:r w:rsidR="000120B9" w:rsidRPr="008C7CBA">
              <w:rPr>
                <w:rStyle w:val="Hyperlink"/>
                <w:noProof/>
                <w:lang w:val="de-AT"/>
              </w:rPr>
              <w:t>A</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Literaturverzeichnis</w:t>
            </w:r>
            <w:r w:rsidR="000120B9">
              <w:rPr>
                <w:noProof/>
                <w:webHidden/>
              </w:rPr>
              <w:tab/>
            </w:r>
            <w:r w:rsidR="000120B9">
              <w:rPr>
                <w:noProof/>
                <w:webHidden/>
              </w:rPr>
              <w:fldChar w:fldCharType="begin"/>
            </w:r>
            <w:r w:rsidR="000120B9">
              <w:rPr>
                <w:noProof/>
                <w:webHidden/>
              </w:rPr>
              <w:instrText xml:space="preserve"> PAGEREF _Toc475303460 \h </w:instrText>
            </w:r>
            <w:r w:rsidR="000120B9">
              <w:rPr>
                <w:noProof/>
                <w:webHidden/>
              </w:rPr>
            </w:r>
            <w:r w:rsidR="000120B9">
              <w:rPr>
                <w:noProof/>
                <w:webHidden/>
              </w:rPr>
              <w:fldChar w:fldCharType="separate"/>
            </w:r>
            <w:r w:rsidR="000120B9">
              <w:rPr>
                <w:noProof/>
                <w:webHidden/>
              </w:rPr>
              <w:t>24</w:t>
            </w:r>
            <w:r w:rsidR="000120B9">
              <w:rPr>
                <w:noProof/>
                <w:webHidden/>
              </w:rPr>
              <w:fldChar w:fldCharType="end"/>
            </w:r>
          </w:hyperlink>
        </w:p>
        <w:p w14:paraId="12ACF42F" w14:textId="77777777" w:rsidR="000120B9" w:rsidRDefault="00965476">
          <w:pPr>
            <w:pStyle w:val="Verzeichnis1"/>
            <w:rPr>
              <w:rFonts w:asciiTheme="minorHAnsi" w:eastAsiaTheme="minorEastAsia" w:hAnsiTheme="minorHAnsi" w:cstheme="minorBidi"/>
              <w:noProof/>
              <w:szCs w:val="24"/>
              <w:lang w:val="de-DE" w:eastAsia="de-DE"/>
            </w:rPr>
          </w:pPr>
          <w:hyperlink w:anchor="_Toc475303461" w:history="1">
            <w:r w:rsidR="000120B9" w:rsidRPr="008C7CBA">
              <w:rPr>
                <w:rStyle w:val="Hyperlink"/>
                <w:noProof/>
                <w:lang w:val="de-AT"/>
              </w:rPr>
              <w:t>B</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Anhang</w:t>
            </w:r>
            <w:r w:rsidR="000120B9">
              <w:rPr>
                <w:noProof/>
                <w:webHidden/>
              </w:rPr>
              <w:tab/>
            </w:r>
            <w:r w:rsidR="000120B9">
              <w:rPr>
                <w:noProof/>
                <w:webHidden/>
              </w:rPr>
              <w:fldChar w:fldCharType="begin"/>
            </w:r>
            <w:r w:rsidR="000120B9">
              <w:rPr>
                <w:noProof/>
                <w:webHidden/>
              </w:rPr>
              <w:instrText xml:space="preserve"> PAGEREF _Toc475303461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0205C8F" w14:textId="77777777" w:rsidR="000120B9" w:rsidRDefault="00965476">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000120B9" w:rsidRPr="008C7CBA">
              <w:rPr>
                <w:rStyle w:val="Hyperlink"/>
                <w:noProof/>
                <w:lang w:val="de-AT"/>
              </w:rPr>
              <w:t>B.1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SQL Messungen</w:t>
            </w:r>
            <w:r w:rsidR="000120B9">
              <w:rPr>
                <w:noProof/>
                <w:webHidden/>
              </w:rPr>
              <w:tab/>
            </w:r>
            <w:r w:rsidR="000120B9">
              <w:rPr>
                <w:noProof/>
                <w:webHidden/>
              </w:rPr>
              <w:fldChar w:fldCharType="begin"/>
            </w:r>
            <w:r w:rsidR="000120B9">
              <w:rPr>
                <w:noProof/>
                <w:webHidden/>
              </w:rPr>
              <w:instrText xml:space="preserve"> PAGEREF _Toc475303462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6B38DD2" w14:textId="637AE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155933"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Pr>
          <w:rStyle w:val="Kommentarzeichen"/>
        </w:rPr>
        <w:commentReference w:id="3"/>
      </w:r>
      <w:r w:rsidR="00802DCB" w:rsidRPr="00A3637A">
        <w:rPr>
          <w:lang w:val="en-US"/>
        </w:rPr>
        <w:br w:type="page"/>
      </w:r>
    </w:p>
    <w:p w14:paraId="3BB26F66" w14:textId="30DAFB7A" w:rsidR="00511204" w:rsidRPr="006074E0" w:rsidRDefault="006C671C" w:rsidP="00511204">
      <w:pPr>
        <w:pStyle w:val="USkeinInhaltsverz"/>
      </w:pPr>
      <w:r w:rsidRPr="006074E0">
        <w:lastRenderedPageBreak/>
        <w:t>Abkürzungsverzeichnis</w:t>
      </w:r>
    </w:p>
    <w:p w14:paraId="0D6AA793" w14:textId="77777777" w:rsidR="006C671C" w:rsidRPr="006074E0" w:rsidRDefault="006C671C" w:rsidP="00511204">
      <w:pPr>
        <w:tabs>
          <w:tab w:val="left" w:pos="2127"/>
        </w:tabs>
        <w:jc w:val="left"/>
        <w:rPr>
          <w:lang w:val="de-AT"/>
        </w:rPr>
      </w:pPr>
      <w:bookmarkStart w:id="4" w:name="_Toc372464445"/>
      <w:bookmarkStart w:id="5" w:name="_Toc372465719"/>
      <w:bookmarkStart w:id="6" w:name="_Toc372471263"/>
    </w:p>
    <w:p w14:paraId="68664305" w14:textId="4895A958" w:rsidR="00A3637A" w:rsidRPr="00C61A1D" w:rsidRDefault="00A3637A" w:rsidP="00A3637A">
      <w:pPr>
        <w:rPr>
          <w:lang w:val="de-DE"/>
        </w:rPr>
      </w:pPr>
      <w:r w:rsidRPr="00C61A1D">
        <w:rPr>
          <w:lang w:val="de-DE"/>
        </w:rPr>
        <w:t>AMCS</w:t>
      </w:r>
      <w:r w:rsidRPr="00C61A1D">
        <w:rPr>
          <w:lang w:val="de-DE"/>
        </w:rPr>
        <w:tab/>
      </w:r>
      <w:r w:rsidRPr="00C61A1D">
        <w:rPr>
          <w:lang w:val="de-DE"/>
        </w:rPr>
        <w:tab/>
      </w:r>
      <w:r w:rsidRPr="00C61A1D">
        <w:rPr>
          <w:lang w:val="de-DE"/>
        </w:rPr>
        <w:tab/>
      </w:r>
      <w:r w:rsidRPr="00C61A1D">
        <w:rPr>
          <w:lang w:val="de-DE"/>
        </w:rPr>
        <w:tab/>
      </w:r>
      <w:del w:id="7" w:author="Armin Veichtlbauer" w:date="2017-02-23T14:33:00Z">
        <w:r w:rsidRPr="00C61A1D" w:rsidDel="00B44B26">
          <w:rPr>
            <w:lang w:val="de-DE"/>
          </w:rPr>
          <w:delText xml:space="preserve"> </w:delText>
        </w:r>
      </w:del>
      <w:r w:rsidRPr="00C61A1D">
        <w:rPr>
          <w:lang w:val="de-DE"/>
        </w:rPr>
        <w:t>Advanced Meter Communication System</w:t>
      </w:r>
    </w:p>
    <w:p w14:paraId="3625F9A6" w14:textId="308E6EA9" w:rsidR="00A3637A" w:rsidRPr="00D76AD0" w:rsidRDefault="00A3637A" w:rsidP="00A3637A">
      <w:pPr>
        <w:rPr>
          <w:lang w:val="en-US"/>
        </w:rPr>
      </w:pPr>
      <w:r w:rsidRPr="00D76AD0">
        <w:rPr>
          <w:lang w:val="en-US"/>
        </w:rPr>
        <w:t>COSEM</w:t>
      </w:r>
      <w:r>
        <w:rPr>
          <w:lang w:val="en-US"/>
        </w:rPr>
        <w:tab/>
      </w:r>
      <w:r>
        <w:rPr>
          <w:lang w:val="en-US"/>
        </w:rPr>
        <w:tab/>
      </w:r>
      <w:r>
        <w:rPr>
          <w:lang w:val="en-US"/>
        </w:rPr>
        <w:tab/>
      </w:r>
      <w:del w:id="8" w:author="Armin Veichtlbauer" w:date="2017-02-23T14:33:00Z">
        <w:r w:rsidRPr="00D76AD0" w:rsidDel="00B44B26">
          <w:rPr>
            <w:lang w:val="en-US"/>
          </w:rPr>
          <w:delText xml:space="preserve"> </w:delText>
        </w:r>
      </w:del>
      <w:r w:rsidRPr="00D76AD0">
        <w:rPr>
          <w:lang w:val="en-US"/>
        </w:rPr>
        <w:t>Companion Specification for Energy Metering</w:t>
      </w:r>
    </w:p>
    <w:p w14:paraId="69E71F2F" w14:textId="5200AE17" w:rsidR="00A3637A" w:rsidRPr="00A3637A" w:rsidRDefault="00A3637A" w:rsidP="0056312C">
      <w:pPr>
        <w:ind w:left="2832" w:hanging="2832"/>
        <w:rPr>
          <w:lang w:val="de-DE"/>
        </w:rPr>
      </w:pPr>
      <w:r w:rsidRPr="00A3637A">
        <w:rPr>
          <w:lang w:val="de-DE"/>
        </w:rPr>
        <w:t xml:space="preserve">DAVID-VO </w:t>
      </w:r>
      <w:r>
        <w:rPr>
          <w:lang w:val="de-DE"/>
        </w:rPr>
        <w:tab/>
      </w:r>
      <w:r w:rsidRPr="00A3637A">
        <w:rPr>
          <w:lang w:val="de-DE"/>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3F814E9E" w:rsidR="00A3637A" w:rsidRP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22E2BECD" w:rsidR="00A3637A" w:rsidRPr="00A473BD" w:rsidRDefault="00A3637A" w:rsidP="00A3637A">
      <w:del w:id="9" w:author="Armin Veichtlbauer" w:date="2017-02-23T14:33:00Z">
        <w:r w:rsidRPr="00A473BD" w:rsidDel="00B44B26">
          <w:delText xml:space="preserve">OSGB </w:delText>
        </w:r>
      </w:del>
      <w:ins w:id="10" w:author="Armin Veichtlbauer" w:date="2017-02-23T14:33:00Z">
        <w:r w:rsidR="00B44B26" w:rsidRPr="00A473BD">
          <w:t>OSG</w:t>
        </w:r>
        <w:r w:rsidR="00B44B26">
          <w:t>P</w:t>
        </w:r>
        <w:r w:rsidR="00B44B26" w:rsidRPr="00A473BD">
          <w:t xml:space="preserve"> </w:t>
        </w:r>
      </w:ins>
      <w:r w:rsidR="006628C8">
        <w:tab/>
      </w:r>
      <w:r w:rsidR="006628C8">
        <w:tab/>
      </w:r>
      <w:r w:rsidR="006628C8">
        <w:tab/>
      </w:r>
      <w:r w:rsidR="006628C8">
        <w:tab/>
      </w:r>
      <w:r w:rsidRPr="00A473BD">
        <w:t>Open Smart Grid Protocol</w:t>
      </w:r>
    </w:p>
    <w:p w14:paraId="7177106C" w14:textId="35AFAD30" w:rsidR="00A3637A" w:rsidRPr="00D76AD0"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2"/>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4"/>
    <w:bookmarkEnd w:id="5"/>
    <w:bookmarkEnd w:id="6"/>
    <w:p w14:paraId="6053D822" w14:textId="77777777" w:rsidR="00F52A6E" w:rsidRPr="006074E0" w:rsidRDefault="00F52A6E" w:rsidP="00F52A6E">
      <w:pPr>
        <w:pStyle w:val="USkeinInhaltsverz"/>
      </w:pPr>
      <w:r w:rsidRPr="006074E0">
        <w:lastRenderedPageBreak/>
        <w:t>Abbildungsverzeichnis</w:t>
      </w:r>
    </w:p>
    <w:commentRangeStart w:id="11"/>
    <w:p w14:paraId="37F0C33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"Abbildung" </w:instrText>
      </w:r>
      <w:r>
        <w:rPr>
          <w:lang w:val="de-AT"/>
        </w:rPr>
        <w:fldChar w:fldCharType="separate"/>
      </w:r>
      <w:r w:rsidRPr="009C032B">
        <w:rPr>
          <w:noProof/>
          <w:lang w:val="de-DE"/>
        </w:rPr>
        <w:t>Abbildung 1: Abfrage Durchschnitt pro Tag</w:t>
      </w:r>
      <w:r w:rsidRPr="00F52A6E">
        <w:rPr>
          <w:noProof/>
          <w:lang w:val="de-DE"/>
        </w:rPr>
        <w:tab/>
      </w:r>
      <w:r>
        <w:rPr>
          <w:noProof/>
        </w:rPr>
        <w:fldChar w:fldCharType="begin"/>
      </w:r>
      <w:r w:rsidRPr="00F52A6E">
        <w:rPr>
          <w:noProof/>
          <w:lang w:val="de-DE"/>
        </w:rPr>
        <w:instrText xml:space="preserve"> PAGEREF _Toc475303293 \h </w:instrText>
      </w:r>
      <w:r>
        <w:rPr>
          <w:noProof/>
        </w:rPr>
      </w:r>
      <w:r>
        <w:rPr>
          <w:noProof/>
        </w:rPr>
        <w:fldChar w:fldCharType="separate"/>
      </w:r>
      <w:r w:rsidR="000120B9">
        <w:rPr>
          <w:noProof/>
          <w:lang w:val="de-DE"/>
        </w:rPr>
        <w:t>7</w:t>
      </w:r>
      <w:r>
        <w:rPr>
          <w:noProof/>
        </w:rPr>
        <w:fldChar w:fldCharType="end"/>
      </w:r>
    </w:p>
    <w:p w14:paraId="2A7E3BD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2 - Komponentenmodell SmartValAPI</w:t>
      </w:r>
      <w:r w:rsidRPr="00F52A6E">
        <w:rPr>
          <w:noProof/>
          <w:lang w:val="de-DE"/>
        </w:rPr>
        <w:tab/>
      </w:r>
      <w:r>
        <w:rPr>
          <w:noProof/>
        </w:rPr>
        <w:fldChar w:fldCharType="begin"/>
      </w:r>
      <w:r w:rsidRPr="00F52A6E">
        <w:rPr>
          <w:noProof/>
          <w:lang w:val="de-DE"/>
        </w:rPr>
        <w:instrText xml:space="preserve"> PAGEREF _Toc475303294 \h </w:instrText>
      </w:r>
      <w:r>
        <w:rPr>
          <w:noProof/>
        </w:rPr>
      </w:r>
      <w:r>
        <w:rPr>
          <w:noProof/>
        </w:rPr>
        <w:fldChar w:fldCharType="separate"/>
      </w:r>
      <w:r w:rsidR="000120B9">
        <w:rPr>
          <w:noProof/>
          <w:lang w:val="de-DE"/>
        </w:rPr>
        <w:t>11</w:t>
      </w:r>
      <w:r>
        <w:rPr>
          <w:noProof/>
        </w:rPr>
        <w:fldChar w:fldCharType="end"/>
      </w:r>
    </w:p>
    <w:p w14:paraId="47CABB04"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rFonts w:ascii="CG Times (W1)" w:hAnsi="CG Times (W1)"/>
          <w:noProof/>
          <w:lang w:val="de-DE" w:eastAsia="de-AT"/>
        </w:rPr>
        <w:t>Abbildung 3: ER-Modell Entitäten</w:t>
      </w:r>
      <w:r w:rsidRPr="00F52A6E">
        <w:rPr>
          <w:noProof/>
          <w:lang w:val="de-DE"/>
        </w:rPr>
        <w:tab/>
      </w:r>
      <w:r>
        <w:rPr>
          <w:noProof/>
        </w:rPr>
        <w:fldChar w:fldCharType="begin"/>
      </w:r>
      <w:r w:rsidRPr="00F52A6E">
        <w:rPr>
          <w:noProof/>
          <w:lang w:val="de-DE"/>
        </w:rPr>
        <w:instrText xml:space="preserve"> PAGEREF _Toc475303295 \h </w:instrText>
      </w:r>
      <w:r>
        <w:rPr>
          <w:noProof/>
        </w:rPr>
      </w:r>
      <w:r>
        <w:rPr>
          <w:noProof/>
        </w:rPr>
        <w:fldChar w:fldCharType="separate"/>
      </w:r>
      <w:r w:rsidR="000120B9">
        <w:rPr>
          <w:noProof/>
          <w:lang w:val="de-DE"/>
        </w:rPr>
        <w:t>15</w:t>
      </w:r>
      <w:r>
        <w:rPr>
          <w:noProof/>
        </w:rPr>
        <w:fldChar w:fldCharType="end"/>
      </w:r>
    </w:p>
    <w:p w14:paraId="4775515C"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rFonts w:ascii="CG Times (W1)" w:hAnsi="CG Times (W1)"/>
          <w:noProof/>
          <w:lang w:val="de-DE" w:eastAsia="de-AT"/>
        </w:rPr>
        <w:t>Abbildung 4: Datenbankbeziehungen</w:t>
      </w:r>
      <w:r w:rsidRPr="00F52A6E">
        <w:rPr>
          <w:noProof/>
          <w:lang w:val="de-DE"/>
        </w:rPr>
        <w:tab/>
      </w:r>
      <w:r>
        <w:rPr>
          <w:noProof/>
        </w:rPr>
        <w:fldChar w:fldCharType="begin"/>
      </w:r>
      <w:r w:rsidRPr="00F52A6E">
        <w:rPr>
          <w:noProof/>
          <w:lang w:val="de-DE"/>
        </w:rPr>
        <w:instrText xml:space="preserve"> PAGEREF _Toc475303296 \h </w:instrText>
      </w:r>
      <w:r>
        <w:rPr>
          <w:noProof/>
        </w:rPr>
      </w:r>
      <w:r>
        <w:rPr>
          <w:noProof/>
        </w:rPr>
        <w:fldChar w:fldCharType="separate"/>
      </w:r>
      <w:r w:rsidR="000120B9">
        <w:rPr>
          <w:noProof/>
          <w:lang w:val="de-DE"/>
        </w:rPr>
        <w:t>16</w:t>
      </w:r>
      <w:r>
        <w:rPr>
          <w:noProof/>
        </w:rPr>
        <w:fldChar w:fldCharType="end"/>
      </w:r>
    </w:p>
    <w:p w14:paraId="7ABF0624"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5: Dauer des Datenimports</w:t>
      </w:r>
      <w:r w:rsidRPr="00F52A6E">
        <w:rPr>
          <w:noProof/>
          <w:lang w:val="de-DE"/>
        </w:rPr>
        <w:tab/>
      </w:r>
      <w:r>
        <w:rPr>
          <w:noProof/>
        </w:rPr>
        <w:fldChar w:fldCharType="begin"/>
      </w:r>
      <w:r w:rsidRPr="00F52A6E">
        <w:rPr>
          <w:noProof/>
          <w:lang w:val="de-DE"/>
        </w:rPr>
        <w:instrText xml:space="preserve"> PAGEREF _Toc475303297 \h </w:instrText>
      </w:r>
      <w:r>
        <w:rPr>
          <w:noProof/>
        </w:rPr>
      </w:r>
      <w:r>
        <w:rPr>
          <w:noProof/>
        </w:rPr>
        <w:fldChar w:fldCharType="separate"/>
      </w:r>
      <w:r w:rsidR="000120B9">
        <w:rPr>
          <w:noProof/>
          <w:lang w:val="de-DE"/>
        </w:rPr>
        <w:t>18</w:t>
      </w:r>
      <w:r>
        <w:rPr>
          <w:noProof/>
        </w:rPr>
        <w:fldChar w:fldCharType="end"/>
      </w:r>
    </w:p>
    <w:p w14:paraId="0D5B9D7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6: Dauer Berechnung des Durchschnittsverbrauchs</w:t>
      </w:r>
      <w:r w:rsidRPr="00F52A6E">
        <w:rPr>
          <w:noProof/>
          <w:lang w:val="de-DE"/>
        </w:rPr>
        <w:tab/>
      </w:r>
      <w:r>
        <w:rPr>
          <w:noProof/>
        </w:rPr>
        <w:fldChar w:fldCharType="begin"/>
      </w:r>
      <w:r w:rsidRPr="00F52A6E">
        <w:rPr>
          <w:noProof/>
          <w:lang w:val="de-DE"/>
        </w:rPr>
        <w:instrText xml:space="preserve"> PAGEREF _Toc475303298 \h </w:instrText>
      </w:r>
      <w:r>
        <w:rPr>
          <w:noProof/>
        </w:rPr>
      </w:r>
      <w:r>
        <w:rPr>
          <w:noProof/>
        </w:rPr>
        <w:fldChar w:fldCharType="separate"/>
      </w:r>
      <w:r w:rsidR="000120B9">
        <w:rPr>
          <w:noProof/>
          <w:lang w:val="de-DE"/>
        </w:rPr>
        <w:t>19</w:t>
      </w:r>
      <w:r>
        <w:rPr>
          <w:noProof/>
        </w:rPr>
        <w:fldChar w:fldCharType="end"/>
      </w:r>
    </w:p>
    <w:p w14:paraId="0EB4F151"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F52A6E">
        <w:rPr>
          <w:noProof/>
          <w:color w:val="000000" w:themeColor="text1"/>
          <w:lang w:val="de-DE"/>
        </w:rPr>
        <w:t>Abbildung 4: Rollendefinition - UseCase Diagramm</w:t>
      </w:r>
      <w:r w:rsidRPr="00F52A6E">
        <w:rPr>
          <w:noProof/>
          <w:lang w:val="de-DE"/>
        </w:rPr>
        <w:tab/>
      </w:r>
      <w:r>
        <w:rPr>
          <w:noProof/>
        </w:rPr>
        <w:fldChar w:fldCharType="begin"/>
      </w:r>
      <w:r w:rsidRPr="00F52A6E">
        <w:rPr>
          <w:noProof/>
          <w:lang w:val="de-DE"/>
        </w:rPr>
        <w:instrText xml:space="preserve"> PAGEREF _Toc475303299 \h </w:instrText>
      </w:r>
      <w:r>
        <w:rPr>
          <w:noProof/>
        </w:rPr>
      </w:r>
      <w:r>
        <w:rPr>
          <w:noProof/>
        </w:rPr>
        <w:fldChar w:fldCharType="separate"/>
      </w:r>
      <w:r w:rsidR="000120B9">
        <w:rPr>
          <w:noProof/>
          <w:lang w:val="de-DE"/>
        </w:rPr>
        <w:t>21</w:t>
      </w:r>
      <w:r>
        <w:rPr>
          <w:noProof/>
        </w:rPr>
        <w:fldChar w:fldCharType="end"/>
      </w:r>
    </w:p>
    <w:p w14:paraId="7F9C4F5A" w14:textId="77777777" w:rsidR="00F52A6E" w:rsidRPr="006074E0" w:rsidRDefault="00F52A6E" w:rsidP="00F52A6E">
      <w:pPr>
        <w:rPr>
          <w:lang w:val="de-AT"/>
        </w:rPr>
      </w:pPr>
      <w:r>
        <w:rPr>
          <w:lang w:val="de-AT"/>
        </w:rPr>
        <w:fldChar w:fldCharType="end"/>
      </w:r>
      <w:commentRangeEnd w:id="11"/>
      <w:r w:rsidR="004A77A8">
        <w:rPr>
          <w:rStyle w:val="Kommentarzeichen"/>
        </w:rPr>
        <w:commentReference w:id="11"/>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3"/>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4"/>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12" w:name="_Toc475303424"/>
      <w:r w:rsidRPr="006074E0">
        <w:rPr>
          <w:lang w:val="de-AT"/>
        </w:rPr>
        <w:lastRenderedPageBreak/>
        <w:t>Einleitung</w:t>
      </w:r>
      <w:bookmarkEnd w:id="12"/>
    </w:p>
    <w:p w14:paraId="5EC6B9AD" w14:textId="2DB05182" w:rsidR="000B3FF7" w:rsidRDefault="00E80DF8" w:rsidP="00E80DF8">
      <w:pPr>
        <w:pStyle w:val="Listenabsatz"/>
        <w:ind w:left="432"/>
        <w:rPr>
          <w:rFonts w:cstheme="minorHAnsi"/>
          <w:lang w:val="de-DE"/>
        </w:rPr>
      </w:pPr>
      <w:bookmarkStart w:id="13" w:name="_Toc372464449"/>
      <w:bookmarkStart w:id="14" w:name="_Toc372465723"/>
      <w:bookmarkStart w:id="15" w:name="_Toc372471267"/>
      <w:bookmarkStart w:id="16"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Pr="00B44B26">
        <w:rPr>
          <w:rFonts w:cstheme="minorHAnsi"/>
          <w:highlight w:val="yellow"/>
          <w:lang w:val="de-DE"/>
          <w:rPrChange w:id="17" w:author="Armin Veichtlbauer" w:date="2017-02-23T14:33:00Z">
            <w:rPr>
              <w:rFonts w:cstheme="minorHAnsi"/>
              <w:lang w:val="de-DE"/>
            </w:rPr>
          </w:rPrChange>
        </w:rPr>
        <w:t>op</w:t>
      </w:r>
      <w:sdt>
        <w:sdtPr>
          <w:rPr>
            <w:rFonts w:cstheme="minorHAnsi"/>
            <w:highlight w:val="yellow"/>
            <w:lang w:val="de-DE"/>
          </w:rPr>
          <w:id w:val="1713995200"/>
          <w:citation/>
        </w:sdtPr>
        <w:sdtEndPr/>
        <w:sdtContent>
          <w:r w:rsidR="00082DAC" w:rsidRPr="00B44B26">
            <w:rPr>
              <w:rFonts w:cstheme="minorHAnsi"/>
              <w:highlight w:val="yellow"/>
              <w:lang w:val="de-DE"/>
              <w:rPrChange w:id="18" w:author="Armin Veichtlbauer" w:date="2017-02-23T14:33:00Z">
                <w:rPr>
                  <w:rFonts w:cstheme="minorHAnsi"/>
                  <w:lang w:val="de-DE"/>
                </w:rPr>
              </w:rPrChange>
            </w:rPr>
            <w:fldChar w:fldCharType="begin"/>
          </w:r>
          <w:r w:rsidR="00082DAC" w:rsidRPr="00B44B26">
            <w:rPr>
              <w:rFonts w:cstheme="minorHAnsi"/>
              <w:highlight w:val="yellow"/>
              <w:lang w:val="de-AT"/>
              <w:rPrChange w:id="19" w:author="Armin Veichtlbauer" w:date="2017-02-23T14:33:00Z">
                <w:rPr>
                  <w:rFonts w:cstheme="minorHAnsi"/>
                  <w:lang w:val="de-AT"/>
                </w:rPr>
              </w:rPrChange>
            </w:rPr>
            <w:instrText xml:space="preserve"> CITATION Cra10 \l 3079 </w:instrText>
          </w:r>
          <w:r w:rsidR="00082DAC" w:rsidRPr="00B44B26">
            <w:rPr>
              <w:rFonts w:cstheme="minorHAnsi"/>
              <w:highlight w:val="yellow"/>
              <w:lang w:val="de-DE"/>
              <w:rPrChange w:id="20" w:author="Armin Veichtlbauer" w:date="2017-02-23T14:33:00Z">
                <w:rPr>
                  <w:rFonts w:cstheme="minorHAnsi"/>
                  <w:lang w:val="de-DE"/>
                </w:rPr>
              </w:rPrChange>
            </w:rPr>
            <w:fldChar w:fldCharType="separate"/>
          </w:r>
          <w:r w:rsidR="00D822A5" w:rsidRPr="00B44B26">
            <w:rPr>
              <w:rFonts w:cstheme="minorHAnsi"/>
              <w:noProof/>
              <w:highlight w:val="yellow"/>
              <w:lang w:val="de-AT"/>
              <w:rPrChange w:id="21" w:author="Armin Veichtlbauer" w:date="2017-02-23T14:33:00Z">
                <w:rPr>
                  <w:rFonts w:cstheme="minorHAnsi"/>
                  <w:noProof/>
                  <w:lang w:val="de-AT"/>
                </w:rPr>
              </w:rPrChange>
            </w:rPr>
            <w:t xml:space="preserve"> [2]</w:t>
          </w:r>
          <w:r w:rsidR="00082DAC" w:rsidRPr="00B44B26">
            <w:rPr>
              <w:rFonts w:cstheme="minorHAnsi"/>
              <w:highlight w:val="yellow"/>
              <w:lang w:val="de-DE"/>
              <w:rPrChange w:id="22" w:author="Armin Veichtlbauer" w:date="2017-02-23T14:33:00Z">
                <w:rPr>
                  <w:rFonts w:cstheme="minorHAnsi"/>
                  <w:lang w:val="de-DE"/>
                </w:rPr>
              </w:rPrChange>
            </w:rPr>
            <w:fldChar w:fldCharType="end"/>
          </w:r>
        </w:sdtContent>
      </w:sdt>
      <w:r w:rsidRPr="00B44B26">
        <w:rPr>
          <w:rFonts w:cstheme="minorHAnsi"/>
          <w:highlight w:val="yellow"/>
          <w:lang w:val="de-DE"/>
          <w:rPrChange w:id="23" w:author="Armin Veichtlbauer" w:date="2017-02-23T14:33:00Z">
            <w:rPr>
              <w:rFonts w:cstheme="minorHAnsi"/>
              <w:lang w:val="de-DE"/>
            </w:rPr>
          </w:rPrChange>
        </w:rPr>
        <w:t>timal</w:t>
      </w:r>
      <w:r w:rsidRPr="00E80DF8">
        <w:rPr>
          <w:rFonts w:cstheme="minorHAnsi"/>
          <w:lang w:val="de-DE"/>
        </w:rPr>
        <w:t xml:space="preserve"> zu nützen, Energie zu günstigen Preisen zu erwerben und Energieverschwendung zu verringern.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24" w:name="_Toc475303425"/>
      <w:r>
        <w:rPr>
          <w:sz w:val="28"/>
          <w:szCs w:val="28"/>
          <w:lang w:val="de-AT"/>
        </w:rPr>
        <w:t>Motivation</w:t>
      </w:r>
      <w:bookmarkEnd w:id="24"/>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End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End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7247BA0F"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 xml:space="preserve">MMS und SOAP Abbildungen der IEC 61850 </w:t>
      </w:r>
      <w:r w:rsidRPr="00B44B26">
        <w:rPr>
          <w:rFonts w:cstheme="minorHAnsi"/>
          <w:highlight w:val="yellow"/>
          <w:lang w:val="de-DE"/>
          <w:rPrChange w:id="25" w:author="Armin Veichtlbauer" w:date="2017-02-23T14:34:00Z">
            <w:rPr>
              <w:rFonts w:cstheme="minorHAnsi"/>
              <w:lang w:val="de-DE"/>
            </w:rPr>
          </w:rPrChange>
        </w:rPr>
        <w:t>[Referenz]</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77777777" w:rsidR="009A5670" w:rsidRPr="009A5670" w:rsidRDefault="009A5670" w:rsidP="009A5670">
      <w:pPr>
        <w:ind w:firstLine="708"/>
        <w:rPr>
          <w:rFonts w:cstheme="minorHAnsi"/>
          <w:lang w:val="de-DE"/>
        </w:rPr>
      </w:pPr>
      <w:r w:rsidRPr="009A5670">
        <w:rPr>
          <w:rFonts w:cstheme="minorHAnsi"/>
          <w:lang w:val="de-DE"/>
        </w:rPr>
        <w:lastRenderedPageBreak/>
        <w:t>Dieses Projekt verfolgt vier Hauptziele:</w:t>
      </w:r>
    </w:p>
    <w:p w14:paraId="1AC53661" w14:textId="77777777" w:rsidR="009A5670" w:rsidRPr="009A5670" w:rsidRDefault="009A5670" w:rsidP="000B3FF7">
      <w:pPr>
        <w:pStyle w:val="Listenabsatz"/>
        <w:numPr>
          <w:ilvl w:val="0"/>
          <w:numId w:val="17"/>
        </w:numPr>
        <w:spacing w:after="160"/>
        <w:jc w:val="left"/>
        <w:rPr>
          <w:rFonts w:cstheme="minorHAnsi"/>
          <w:lang w:val="de-DE"/>
        </w:rPr>
      </w:pPr>
      <w:commentRangeStart w:id="26"/>
      <w:commentRangeStart w:id="27"/>
      <w:r w:rsidRPr="009A5670">
        <w:rPr>
          <w:rFonts w:cstheme="minorHAnsi"/>
          <w:lang w:val="de-DE"/>
        </w:rPr>
        <w:t>Schaffung einer Datenbank zur gemeinsamen, strukturierten Ablage von Messdaten</w:t>
      </w:r>
      <w:commentRangeEnd w:id="26"/>
      <w:r w:rsidR="00B44B26">
        <w:rPr>
          <w:rStyle w:val="Kommentarzeichen"/>
        </w:rPr>
        <w:commentReference w:id="26"/>
      </w:r>
    </w:p>
    <w:p w14:paraId="1AC3EEA6" w14:textId="77777777" w:rsidR="009A5670" w:rsidRPr="000C2CCE" w:rsidRDefault="009A5670" w:rsidP="000B3FF7">
      <w:pPr>
        <w:pStyle w:val="Listenabsatz"/>
        <w:numPr>
          <w:ilvl w:val="0"/>
          <w:numId w:val="17"/>
        </w:numPr>
        <w:spacing w:after="160"/>
        <w:jc w:val="left"/>
        <w:rPr>
          <w:rFonts w:cstheme="minorHAnsi"/>
        </w:rPr>
      </w:pPr>
      <w:commentRangeStart w:id="28"/>
      <w:r w:rsidRPr="000C2CCE">
        <w:rPr>
          <w:rFonts w:cstheme="minorHAnsi"/>
        </w:rPr>
        <w:t>Importmöglichkeit unterschiedlicher Messdatenformate</w:t>
      </w:r>
      <w:commentRangeEnd w:id="28"/>
      <w:r w:rsidR="00B44B26">
        <w:rPr>
          <w:rStyle w:val="Kommentarzeichen"/>
        </w:rPr>
        <w:commentReference w:id="28"/>
      </w:r>
    </w:p>
    <w:p w14:paraId="69A70DC0"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Einfache Verwaltung des Zugriffs über eine rollenbasierte Zugriffskontrolle</w:t>
      </w:r>
    </w:p>
    <w:p w14:paraId="48C76879"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 xml:space="preserve">Geregelter Zugriff auf Messdaten über eine Schnittstelle (API) </w:t>
      </w:r>
      <w:commentRangeEnd w:id="27"/>
      <w:r w:rsidR="004A77A8">
        <w:rPr>
          <w:rStyle w:val="Kommentarzeichen"/>
        </w:rPr>
        <w:commentReference w:id="27"/>
      </w:r>
    </w:p>
    <w:p w14:paraId="24FFCF1D" w14:textId="77777777" w:rsidR="009A5670" w:rsidRDefault="009A5670" w:rsidP="009A5670">
      <w:pPr>
        <w:ind w:left="432"/>
        <w:rPr>
          <w:rFonts w:cstheme="minorHAnsi"/>
          <w:lang w:val="de-DE"/>
        </w:rPr>
      </w:pPr>
      <w:r w:rsidRPr="009A5670">
        <w:rPr>
          <w:rFonts w:cstheme="minorHAnsi"/>
          <w:lang w:val="de-DE"/>
        </w:rPr>
        <w:t>Mit der Umsetzung des Projektes soll eine programmtechnische Auswertung der Messdaten vereinfacht, ermöglicht und geregelt erfolgen können.</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29" w:name="_Toc475303426"/>
      <w:r>
        <w:rPr>
          <w:sz w:val="28"/>
          <w:szCs w:val="28"/>
          <w:lang w:val="de-AT"/>
        </w:rPr>
        <w:t>Umgebung</w:t>
      </w:r>
      <w:bookmarkEnd w:id="29"/>
    </w:p>
    <w:p w14:paraId="6A50101F" w14:textId="77777777"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der Fachhochschule Salzburg, beziehungsweise des </w:t>
      </w:r>
      <w:commentRangeStart w:id="30"/>
      <w:r w:rsidRPr="00522AAA">
        <w:rPr>
          <w:rFonts w:cstheme="minorHAnsi"/>
          <w:lang w:val="de-DE"/>
        </w:rPr>
        <w:t xml:space="preserve">Josef Ressel Zentrums für Anwenderorientierte Smart Grid Privacy, Sicherheit und Steuerung </w:t>
      </w:r>
      <w:commentRangeEnd w:id="30"/>
      <w:r w:rsidR="00B44B26">
        <w:rPr>
          <w:rStyle w:val="Kommentarzeichen"/>
        </w:rPr>
        <w:commentReference w:id="30"/>
      </w:r>
      <w:r w:rsidRPr="00522AAA">
        <w:rPr>
          <w:rFonts w:cstheme="minorHAnsi"/>
          <w:lang w:val="de-DE"/>
        </w:rPr>
        <w:t>durchgeführten Projekte. Im Detail sind dies:</w:t>
      </w:r>
    </w:p>
    <w:p w14:paraId="1C875C11"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Bestehendes Datenmodell: Ausgehend von „</w:t>
      </w:r>
      <w:r w:rsidRPr="00683D4B">
        <w:rPr>
          <w:rFonts w:cstheme="minorHAnsi"/>
          <w:highlight w:val="yellow"/>
          <w:lang w:val="de-DE"/>
          <w:rPrChange w:id="31" w:author="Armin Veichtlbauer" w:date="2017-02-23T14:39:00Z">
            <w:rPr>
              <w:rFonts w:cstheme="minorHAnsi"/>
              <w:lang w:val="de-DE"/>
            </w:rPr>
          </w:rPrChange>
        </w:rPr>
        <w:t>Christians Datenmodell</w:t>
      </w:r>
      <w:r w:rsidRPr="00522AAA">
        <w:rPr>
          <w:rFonts w:cstheme="minorHAnsi"/>
          <w:lang w:val="de-DE"/>
        </w:rPr>
        <w:t xml:space="preserve">“ (Details siehe </w:t>
      </w:r>
      <w:r w:rsidRPr="00B44B26">
        <w:rPr>
          <w:rFonts w:cstheme="minorHAnsi"/>
          <w:highlight w:val="yellow"/>
          <w:lang w:val="de-DE"/>
          <w:rPrChange w:id="32" w:author="Armin Veichtlbauer" w:date="2017-02-23T14:38:00Z">
            <w:rPr>
              <w:rFonts w:cstheme="minorHAnsi"/>
              <w:lang w:val="de-DE"/>
            </w:rPr>
          </w:rPrChange>
        </w:rPr>
        <w:t>Abschnitt ER Modell festlegen</w:t>
      </w:r>
      <w:r w:rsidRPr="00522AAA">
        <w:rPr>
          <w:rFonts w:cstheme="minorHAnsi"/>
          <w:lang w:val="de-DE"/>
        </w:rPr>
        <w:t xml:space="preserve">) wird die Eignung für großen Mengen von Messdaten evaluiert und </w:t>
      </w:r>
      <w:commentRangeStart w:id="33"/>
      <w:r w:rsidRPr="00522AAA">
        <w:rPr>
          <w:rFonts w:cstheme="minorHAnsi"/>
          <w:lang w:val="de-DE"/>
        </w:rPr>
        <w:t xml:space="preserve">steht zur Verfügung und stellt die Ausgangsbasis für die Untersuchung eines </w:t>
      </w:r>
      <w:commentRangeEnd w:id="33"/>
      <w:r w:rsidR="00B44B26">
        <w:rPr>
          <w:rStyle w:val="Kommentarzeichen"/>
        </w:rPr>
        <w:commentReference w:id="33"/>
      </w:r>
    </w:p>
    <w:p w14:paraId="0FE3B3BF"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Importmodule (</w:t>
      </w:r>
      <w:r w:rsidRPr="00683D4B">
        <w:rPr>
          <w:rFonts w:cstheme="minorHAnsi"/>
          <w:highlight w:val="yellow"/>
          <w:lang w:val="de-DE"/>
          <w:rPrChange w:id="34" w:author="Armin Veichtlbauer" w:date="2017-02-23T14:39:00Z">
            <w:rPr>
              <w:rFonts w:cstheme="minorHAnsi"/>
              <w:lang w:val="de-DE"/>
            </w:rPr>
          </w:rPrChange>
        </w:rPr>
        <w:t>BAC1 Gruppe Oberluggauer und Co</w:t>
      </w:r>
      <w:r w:rsidRPr="00522AAA">
        <w:rPr>
          <w:rFonts w:cstheme="minorHAnsi"/>
          <w:lang w:val="de-DE"/>
        </w:rPr>
        <w:t xml:space="preserve">): parallel zur Projektumsetzung wird ein Programmpaket erstellt, welches unterschiedliche, in Dateien vorliegende, Datenformate in die Datenbank importiert.  </w:t>
      </w:r>
    </w:p>
    <w:p w14:paraId="2D736960" w14:textId="45282E04"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RBAC System (BAC1 Gruppe – </w:t>
      </w:r>
      <w:r w:rsidR="00082DAC">
        <w:rPr>
          <w:rFonts w:cstheme="minorHAnsi"/>
          <w:lang w:val="de-DE"/>
        </w:rPr>
        <w:t>OpenTC</w:t>
      </w:r>
      <w:r w:rsidRPr="00522AAA">
        <w:rPr>
          <w:rFonts w:cstheme="minorHAnsi"/>
          <w:lang w:val="de-DE"/>
        </w:rPr>
        <w:t>): stellt ein Softwarepaket zur Verfügung über das der rollenbasierte Zugriffsschutz realisiert wird.</w:t>
      </w:r>
    </w:p>
    <w:p w14:paraId="0EB15366" w14:textId="2590BF44" w:rsidR="00703096" w:rsidRDefault="00522AAA" w:rsidP="00082DAC">
      <w:pPr>
        <w:ind w:firstLine="360"/>
        <w:rPr>
          <w:lang w:val="de-DE"/>
        </w:rPr>
      </w:pPr>
      <w:r w:rsidRPr="00522AAA">
        <w:rPr>
          <w:rFonts w:cstheme="minorHAnsi"/>
          <w:lang w:val="de-DE"/>
        </w:rPr>
        <w:t>Weitere verwendete Softwarepakete werden im Abschnitt Systemarchitektur erwähnt.</w:t>
      </w:r>
    </w:p>
    <w:p w14:paraId="43D92AF3" w14:textId="77777777" w:rsidR="00703096" w:rsidRDefault="00703096" w:rsidP="006C671C">
      <w:pPr>
        <w:spacing w:after="0"/>
        <w:ind w:left="432"/>
        <w:jc w:val="left"/>
        <w:rPr>
          <w:lang w:val="de-DE"/>
        </w:rPr>
      </w:pPr>
    </w:p>
    <w:p w14:paraId="3A3FCDD5" w14:textId="77777777" w:rsidR="00703096" w:rsidRDefault="00683D4B" w:rsidP="006C671C">
      <w:pPr>
        <w:spacing w:after="0"/>
        <w:ind w:left="432"/>
        <w:jc w:val="left"/>
        <w:rPr>
          <w:lang w:val="de-DE"/>
        </w:rPr>
      </w:pPr>
      <w:r>
        <w:rPr>
          <w:rStyle w:val="Kommentarzeichen"/>
        </w:rPr>
        <w:commentReference w:id="35"/>
      </w:r>
    </w:p>
    <w:p w14:paraId="3CC83155" w14:textId="77777777" w:rsidR="00703096" w:rsidRDefault="00703096" w:rsidP="006C671C">
      <w:pPr>
        <w:spacing w:after="0"/>
        <w:ind w:left="432"/>
        <w:jc w:val="left"/>
        <w:rPr>
          <w:lang w:val="de-DE"/>
        </w:rPr>
      </w:pPr>
    </w:p>
    <w:p w14:paraId="67195242" w14:textId="77777777" w:rsidR="00703096" w:rsidRDefault="00703096" w:rsidP="006C671C">
      <w:pPr>
        <w:spacing w:after="0"/>
        <w:ind w:left="432"/>
        <w:jc w:val="left"/>
        <w:rPr>
          <w:lang w:val="de-DE"/>
        </w:rPr>
      </w:pPr>
    </w:p>
    <w:p w14:paraId="63FD1D6E" w14:textId="77777777" w:rsidR="006A28AA" w:rsidRDefault="006A28AA" w:rsidP="006C671C">
      <w:pPr>
        <w:spacing w:after="0"/>
        <w:ind w:left="432"/>
        <w:jc w:val="left"/>
        <w:rPr>
          <w:lang w:val="de-DE"/>
        </w:rPr>
      </w:pPr>
    </w:p>
    <w:p w14:paraId="61637631" w14:textId="573DB1AD" w:rsidR="00610897" w:rsidRDefault="00610897" w:rsidP="000C3B26">
      <w:pPr>
        <w:spacing w:after="0"/>
        <w:jc w:val="left"/>
        <w:rPr>
          <w:lang w:val="de-AT"/>
        </w:rPr>
      </w:pPr>
    </w:p>
    <w:p w14:paraId="341042D9" w14:textId="77777777" w:rsidR="00610897" w:rsidRDefault="00610897">
      <w:pPr>
        <w:spacing w:after="200" w:line="276" w:lineRule="auto"/>
        <w:jc w:val="left"/>
        <w:rPr>
          <w:lang w:val="de-AT"/>
        </w:rPr>
      </w:pPr>
      <w:r>
        <w:rPr>
          <w:lang w:val="de-AT"/>
        </w:rPr>
        <w:br w:type="page"/>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5"/>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36" w:name="_Toc475303427"/>
      <w:bookmarkEnd w:id="13"/>
      <w:bookmarkEnd w:id="14"/>
      <w:bookmarkEnd w:id="15"/>
      <w:bookmarkEnd w:id="16"/>
      <w:r>
        <w:rPr>
          <w:lang w:val="de-AT"/>
        </w:rPr>
        <w:lastRenderedPageBreak/>
        <w:t>Recherche</w:t>
      </w:r>
      <w:bookmarkEnd w:id="36"/>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37" w:name="_Toc475303428"/>
      <w:r>
        <w:rPr>
          <w:sz w:val="28"/>
          <w:szCs w:val="28"/>
          <w:lang w:val="de-AT"/>
        </w:rPr>
        <w:t>ER</w:t>
      </w:r>
      <w:commentRangeStart w:id="38"/>
      <w:r>
        <w:rPr>
          <w:sz w:val="28"/>
          <w:szCs w:val="28"/>
          <w:lang w:val="de-AT"/>
        </w:rPr>
        <w:t xml:space="preserve"> </w:t>
      </w:r>
      <w:commentRangeEnd w:id="38"/>
      <w:r w:rsidR="00043455">
        <w:rPr>
          <w:rStyle w:val="Kommentarzeichen"/>
          <w:rFonts w:eastAsia="Calibri" w:cs="Times New Roman"/>
          <w:b w:val="0"/>
          <w:bCs w:val="0"/>
        </w:rPr>
        <w:commentReference w:id="38"/>
      </w:r>
      <w:r>
        <w:rPr>
          <w:sz w:val="28"/>
          <w:szCs w:val="28"/>
          <w:lang w:val="de-AT"/>
        </w:rPr>
        <w:t>Modell</w:t>
      </w:r>
      <w:bookmarkEnd w:id="37"/>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w:t>
      </w:r>
      <w:commentRangeStart w:id="39"/>
      <w:r w:rsidRPr="00451D22">
        <w:rPr>
          <w:rFonts w:ascii="CG Times (W1)" w:hAnsi="CG Times (W1)"/>
          <w:lang w:val="de-DE" w:eastAsia="de-AT"/>
        </w:rPr>
        <w:t xml:space="preserve">„Christians Datenbank“ </w:t>
      </w:r>
      <w:commentRangeEnd w:id="39"/>
      <w:r w:rsidR="00360798">
        <w:rPr>
          <w:rStyle w:val="Kommentarzeichen"/>
        </w:rPr>
        <w:commentReference w:id="39"/>
      </w:r>
      <w:r w:rsidRPr="00451D22">
        <w:rPr>
          <w:rFonts w:ascii="CG Times (W1)" w:hAnsi="CG Times (W1)"/>
          <w:lang w:val="de-DE" w:eastAsia="de-AT"/>
        </w:rPr>
        <w:t xml:space="preserve">wird analysiert und auf Erweiterungsnotwendigkeiten untersucht. Die Analyse erstreckt sich auf die </w:t>
      </w:r>
      <w:commentRangeStart w:id="40"/>
      <w:r w:rsidRPr="00451D22">
        <w:rPr>
          <w:rFonts w:ascii="CG Times (W1)" w:hAnsi="CG Times (W1)"/>
          <w:lang w:val="de-DE" w:eastAsia="de-AT"/>
        </w:rPr>
        <w:t>fachlichen Anforderungen durch das JRZ als Auftraggeber und berücksichtigt des Weiteren die möglichen Bedürfnisse von Energieversorgern und Netzbetreibern</w:t>
      </w:r>
      <w:commentRangeEnd w:id="40"/>
      <w:r w:rsidR="00683D4B">
        <w:rPr>
          <w:rStyle w:val="Kommentarzeichen"/>
        </w:rPr>
        <w:commentReference w:id="40"/>
      </w:r>
      <w:r w:rsidRPr="00451D22">
        <w:rPr>
          <w:rFonts w:ascii="CG Times (W1)" w:hAnsi="CG Times (W1)"/>
          <w:lang w:val="de-DE" w:eastAsia="de-AT"/>
        </w:rPr>
        <w:t xml:space="preserve">.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41" w:name="_Toc475303429"/>
      <w:r>
        <w:rPr>
          <w:sz w:val="28"/>
          <w:szCs w:val="28"/>
          <w:lang w:val="de-AT"/>
        </w:rPr>
        <w:t>Analyse von Datenbankanforderungen</w:t>
      </w:r>
      <w:bookmarkEnd w:id="41"/>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w:t>
      </w:r>
      <w:commentRangeStart w:id="42"/>
      <w:r>
        <w:rPr>
          <w:lang w:val="de-AT"/>
        </w:rPr>
        <w:t xml:space="preserve">SQL, NoSQL und Hadoop </w:t>
      </w:r>
      <w:commentRangeEnd w:id="42"/>
      <w:r w:rsidR="00B77247">
        <w:rPr>
          <w:rStyle w:val="Kommentarzeichen"/>
        </w:rPr>
        <w:commentReference w:id="42"/>
      </w:r>
      <w:r>
        <w:rPr>
          <w:lang w:val="de-AT"/>
        </w:rPr>
        <w:t xml:space="preserve">genauer betrachtet. </w:t>
      </w:r>
    </w:p>
    <w:p w14:paraId="2CB7D9C0" w14:textId="15446FEB" w:rsidR="00E350CC" w:rsidRDefault="00E350CC" w:rsidP="00E350CC">
      <w:pPr>
        <w:ind w:left="432"/>
        <w:rPr>
          <w:lang w:val="de-AT"/>
        </w:rPr>
      </w:pPr>
      <w:r>
        <w:rPr>
          <w:lang w:val="de-AT"/>
        </w:rPr>
        <w:t xml:space="preserve">Für die Analyse wird folgendermaßen </w:t>
      </w:r>
      <w:del w:id="43" w:author="Armin Veichtlbauer" w:date="2017-02-23T14:47:00Z">
        <w:r w:rsidDel="00457327">
          <w:rPr>
            <w:lang w:val="de-AT"/>
          </w:rPr>
          <w:delText>Vorgegangen</w:delText>
        </w:r>
      </w:del>
      <w:ins w:id="44" w:author="Armin Veichtlbauer" w:date="2017-02-23T14:47:00Z">
        <w:r w:rsidR="00457327">
          <w:rPr>
            <w:lang w:val="de-AT"/>
          </w:rPr>
          <w:t>vorgegangen</w:t>
        </w:r>
      </w:ins>
      <w:r>
        <w:rPr>
          <w:lang w:val="de-AT"/>
        </w:rPr>
        <w:t xml:space="preserve">: </w:t>
      </w:r>
    </w:p>
    <w:p w14:paraId="24297557" w14:textId="14F88F7D" w:rsidR="00E350CC" w:rsidRDefault="00E350CC" w:rsidP="00E350CC">
      <w:pPr>
        <w:pStyle w:val="Listenabsatz"/>
        <w:numPr>
          <w:ilvl w:val="0"/>
          <w:numId w:val="24"/>
        </w:numPr>
        <w:rPr>
          <w:lang w:val="de-AT"/>
        </w:rPr>
      </w:pPr>
      <w:commentRangeStart w:id="45"/>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commentRangeEnd w:id="45"/>
      <w:r w:rsidR="00B77247">
        <w:rPr>
          <w:rStyle w:val="Kommentarzeichen"/>
        </w:rPr>
        <w:commentReference w:id="45"/>
      </w:r>
    </w:p>
    <w:p w14:paraId="228FDACE" w14:textId="77777777" w:rsidR="00D87DD8" w:rsidRPr="00D87DD8" w:rsidRDefault="00D87DD8" w:rsidP="00D87DD8">
      <w:pPr>
        <w:ind w:left="432"/>
        <w:rPr>
          <w:lang w:val="de-DE"/>
        </w:rPr>
      </w:pPr>
      <w:commentRangeStart w:id="46"/>
      <w:r w:rsidRPr="00D87DD8">
        <w:rPr>
          <w:lang w:val="de-AT"/>
        </w:rPr>
        <w:t>Beim Meeting mit der Projektbetreuung am 27.1.2017 wurde der Hinweis gegeben, dass</w:t>
      </w:r>
      <w:r w:rsidRPr="00D87DD8">
        <w:rPr>
          <w:lang w:val="de-DE"/>
        </w:rPr>
        <w:t xml:space="preserve"> Hadoop für dieses Projekt interessant sein könnte und wir uns das näher ansehen sollten</w:t>
      </w:r>
      <w:commentRangeEnd w:id="46"/>
      <w:r w:rsidR="00B72B0E">
        <w:rPr>
          <w:rStyle w:val="Kommentarzeichen"/>
        </w:rPr>
        <w:commentReference w:id="46"/>
      </w:r>
      <w:r w:rsidRPr="00D87DD8">
        <w:rPr>
          <w:lang w:val="de-DE"/>
        </w:rPr>
        <w:t xml:space="preserve">. Zudem wurde erwähnt, dass es von Hortonworks eine Sandbox gibt, auf der ein fertig konfiguriertes Hadoop System mit unterschiedlichsten Tools verfügbar ist. </w:t>
      </w:r>
    </w:p>
    <w:p w14:paraId="03C9E788" w14:textId="77777777" w:rsidR="00D87DD8" w:rsidRPr="00D87DD8" w:rsidRDefault="00D87DD8" w:rsidP="00D87DD8">
      <w:pPr>
        <w:ind w:left="432"/>
        <w:rPr>
          <w:lang w:val="de-DE"/>
        </w:rPr>
      </w:pPr>
      <w:commentRangeStart w:id="47"/>
      <w:r w:rsidRPr="00D87DD8">
        <w:rPr>
          <w:lang w:val="de-DE"/>
        </w:rPr>
        <w:lastRenderedPageBreak/>
        <w:t>Ein großer Teil dieses Arbeitspaketes bestand darin, sich in Hadoop einzuarbeiten, Tutorials durchzumachen und erste Erfahrungen mit Big Data Systemen zu machen.</w:t>
      </w:r>
      <w:commentRangeEnd w:id="47"/>
      <w:r w:rsidR="005D747D">
        <w:rPr>
          <w:rStyle w:val="Kommentarzeichen"/>
        </w:rPr>
        <w:commentReference w:id="47"/>
      </w:r>
      <w:r w:rsidRPr="00D87DD8">
        <w:rPr>
          <w:lang w:val="de-DE"/>
        </w:rPr>
        <w:t xml:space="preserve"> </w:t>
      </w:r>
    </w:p>
    <w:p w14:paraId="73C405F3" w14:textId="77777777" w:rsidR="00D87DD8" w:rsidRPr="00D87DD8" w:rsidRDefault="00D87DD8" w:rsidP="00D87DD8">
      <w:pPr>
        <w:ind w:left="432"/>
        <w:rPr>
          <w:lang w:val="de-DE"/>
        </w:rPr>
      </w:pPr>
      <w:r w:rsidRPr="00D87DD8">
        <w:rPr>
          <w:lang w:val="de-DE"/>
        </w:rPr>
        <w:t xml:space="preserve">Bei den Gesprächen mit der Projektbetreuung hat sich allerdings auch herausgestellt, dass ein Weiterverwenden des bestehenden Datenmodells [Christians ER Modell] </w:t>
      </w:r>
      <w:commentRangeStart w:id="48"/>
      <w:r w:rsidRPr="00D87DD8">
        <w:rPr>
          <w:lang w:val="de-DE"/>
        </w:rPr>
        <w:t xml:space="preserve">wünschenswert </w:t>
      </w:r>
      <w:commentRangeEnd w:id="48"/>
      <w:r w:rsidR="00B72B0E">
        <w:rPr>
          <w:rStyle w:val="Kommentarzeichen"/>
        </w:rPr>
        <w:commentReference w:id="48"/>
      </w:r>
      <w:r w:rsidRPr="00D87DD8">
        <w:rPr>
          <w:lang w:val="de-DE"/>
        </w:rPr>
        <w:t xml:space="preserve">ist, da es bereits einiges an Software dafür gibt. </w:t>
      </w:r>
    </w:p>
    <w:p w14:paraId="6A4635EE" w14:textId="4225284C" w:rsidR="00D87DD8" w:rsidRDefault="00D87DD8" w:rsidP="00D87DD8">
      <w:pPr>
        <w:ind w:left="432"/>
        <w:rPr>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w:t>
      </w:r>
      <w:r w:rsidRPr="0014263D">
        <w:rPr>
          <w:highlight w:val="yellow"/>
          <w:lang w:val="de-DE"/>
          <w:rPrChange w:id="49" w:author="Armin Veichtlbauer" w:date="2017-02-23T14:54:00Z">
            <w:rPr>
              <w:lang w:val="de-DE"/>
            </w:rPr>
          </w:rPrChange>
        </w:rPr>
        <w:t>nach Aussage der Gruppe</w:t>
      </w:r>
      <w:r w:rsidRPr="00D87DD8">
        <w:rPr>
          <w:lang w:val="de-DE"/>
        </w:rPr>
        <w:t xml:space="preserve"> soweit, dass Daten normiert importiert werden können, die Performance allerdings noch nicht optimal ist. Das ist zum aktuellen Zeitpunkt noch nicht verifiziert, allerdings gehen wir davon aus, dass dieses Projekt nach Performanceoptimierung einsatzbereit ist. </w:t>
      </w:r>
      <w:commentRangeStart w:id="50"/>
      <w:r w:rsidRPr="00D87DD8">
        <w:rPr>
          <w:lang w:val="de-DE"/>
        </w:rPr>
        <w:t>Da die verwendetet Programmiersprache allerdings C# ist, ist auf jeden Fall eine Portierung notwendig, da wir uns für das Projekt auf Java geeinigt haben.</w:t>
      </w:r>
      <w:commentRangeEnd w:id="50"/>
      <w:r w:rsidR="00C178B7">
        <w:rPr>
          <w:rStyle w:val="Kommentarzeichen"/>
        </w:rPr>
        <w:commentReference w:id="50"/>
      </w:r>
    </w:p>
    <w:p w14:paraId="0159F1B7" w14:textId="77777777" w:rsidR="00D87DD8" w:rsidRDefault="00D87DD8" w:rsidP="00D87DD8">
      <w:pPr>
        <w:ind w:left="432"/>
        <w:rPr>
          <w:lang w:val="de-DE"/>
        </w:rPr>
      </w:pPr>
    </w:p>
    <w:p w14:paraId="066C3C82" w14:textId="77777777" w:rsidR="00D87DD8" w:rsidRDefault="00D87DD8" w:rsidP="00D87DD8">
      <w:pPr>
        <w:pStyle w:val="berschrift3"/>
        <w:numPr>
          <w:ilvl w:val="2"/>
          <w:numId w:val="1"/>
        </w:numPr>
        <w:rPr>
          <w:lang w:val="de-AT"/>
        </w:rPr>
      </w:pPr>
      <w:bookmarkStart w:id="51" w:name="_Toc475303430"/>
      <w:r w:rsidRPr="00D510FA">
        <w:rPr>
          <w:sz w:val="28"/>
          <w:szCs w:val="28"/>
          <w:lang w:val="de-AT"/>
        </w:rPr>
        <w:t>Analyse bestehendes Datenmodell</w:t>
      </w:r>
      <w:bookmarkEnd w:id="51"/>
      <w:r w:rsidRPr="00D510FA">
        <w:rPr>
          <w:sz w:val="28"/>
          <w:szCs w:val="28"/>
          <w:lang w:val="de-AT"/>
        </w:rPr>
        <w:t xml:space="preserve"> </w:t>
      </w:r>
    </w:p>
    <w:p w14:paraId="32DBA553" w14:textId="77777777" w:rsidR="00D87DD8" w:rsidRPr="00D87DD8" w:rsidRDefault="00D87DD8" w:rsidP="00D87DD8">
      <w:pPr>
        <w:pStyle w:val="Listenabsatz"/>
        <w:ind w:left="708"/>
        <w:rPr>
          <w:lang w:val="de-DE"/>
        </w:rPr>
      </w:pPr>
      <w:commentRangeStart w:id="52"/>
      <w:r w:rsidRPr="00D87DD8">
        <w:rPr>
          <w:lang w:val="de-DE"/>
        </w:rPr>
        <w:t xml:space="preserve">Bei Analyse des ER Modells stellt sich heraus, dass nur in der Tabelle ‚meter_data‘ wirklich große Datenmengen vorhanden sind und performancekritische Abfragen ausgeführt werden. Daher konzentriert sich die erste Analyse ausschließlich auf diese Tabelle </w:t>
      </w:r>
      <w:r w:rsidRPr="00665D79">
        <w:rPr>
          <w:highlight w:val="yellow"/>
          <w:lang w:val="de-DE"/>
          <w:rPrChange w:id="53" w:author="Armin Veichtlbauer" w:date="2017-02-23T14:56:00Z">
            <w:rPr>
              <w:lang w:val="de-DE"/>
            </w:rPr>
          </w:rPrChange>
        </w:rPr>
        <w:t>beziehungsweise eine Teil-Version</w:t>
      </w:r>
      <w:r w:rsidRPr="00D87DD8">
        <w:rPr>
          <w:lang w:val="de-DE"/>
        </w:rPr>
        <w:t xml:space="preserve"> davon.</w:t>
      </w:r>
      <w:commentRangeEnd w:id="52"/>
      <w:r w:rsidR="00BE2B8C">
        <w:rPr>
          <w:rStyle w:val="Kommentarzeichen"/>
        </w:rPr>
        <w:commentReference w:id="52"/>
      </w:r>
    </w:p>
    <w:p w14:paraId="55D05757" w14:textId="77777777" w:rsidR="006C671C" w:rsidRDefault="006C671C" w:rsidP="00E350CC">
      <w:pPr>
        <w:rPr>
          <w:lang w:val="de-DE"/>
        </w:rPr>
      </w:pPr>
    </w:p>
    <w:p w14:paraId="2209FF82" w14:textId="77777777" w:rsidR="00D87DD8" w:rsidRDefault="00D87DD8" w:rsidP="00D87DD8">
      <w:pPr>
        <w:pStyle w:val="berschrift3"/>
        <w:numPr>
          <w:ilvl w:val="2"/>
          <w:numId w:val="1"/>
        </w:numPr>
        <w:rPr>
          <w:sz w:val="28"/>
          <w:szCs w:val="28"/>
          <w:lang w:val="de-AT"/>
        </w:rPr>
      </w:pPr>
      <w:bookmarkStart w:id="54" w:name="_Toc475303431"/>
      <w:r>
        <w:rPr>
          <w:sz w:val="28"/>
          <w:szCs w:val="28"/>
          <w:lang w:val="de-AT"/>
        </w:rPr>
        <w:t>Performanceanalyse</w:t>
      </w:r>
      <w:bookmarkEnd w:id="54"/>
    </w:p>
    <w:p w14:paraId="5B2D1D75" w14:textId="6EA2257B" w:rsidR="00D87DD8" w:rsidRPr="00E350CC" w:rsidRDefault="001C25F0" w:rsidP="001C25F0">
      <w:pPr>
        <w:ind w:left="708"/>
        <w:rPr>
          <w:lang w:val="de-DE"/>
        </w:rPr>
      </w:pPr>
      <w:r w:rsidRPr="00D87DD8">
        <w:rPr>
          <w:lang w:val="de-DE"/>
        </w:rPr>
        <w:t xml:space="preserve">Für erste Tests wurde ein Teil der REDD ‚low_freq‘ Daten verwendet. Diese wurde in verschiedene Datenbanken importiert und es wurden darauf Abfragen ausgeführt. Ziel dieser Analyse war es </w:t>
      </w:r>
      <w:commentRangeStart w:id="55"/>
      <w:r w:rsidRPr="00D87DD8">
        <w:rPr>
          <w:lang w:val="de-DE"/>
        </w:rPr>
        <w:t>ein Gefühl zu bekommen</w:t>
      </w:r>
      <w:commentRangeEnd w:id="55"/>
      <w:r w:rsidR="00665D79">
        <w:rPr>
          <w:rStyle w:val="Kommentarzeichen"/>
        </w:rPr>
        <w:commentReference w:id="55"/>
      </w:r>
      <w:r w:rsidRPr="00D87DD8">
        <w:rPr>
          <w:lang w:val="de-DE"/>
        </w:rPr>
        <w:t>,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56" w:name="_Toc475303432"/>
      <w:r>
        <w:rPr>
          <w:sz w:val="28"/>
          <w:szCs w:val="28"/>
          <w:lang w:val="de-AT"/>
        </w:rPr>
        <w:t>Analyse vorhandener Software</w:t>
      </w:r>
      <w:bookmarkEnd w:id="56"/>
    </w:p>
    <w:p w14:paraId="415A6A96" w14:textId="77777777" w:rsidR="00D27A20" w:rsidRDefault="00D27A20" w:rsidP="00D27A20">
      <w:pPr>
        <w:pStyle w:val="Listenabsatz"/>
        <w:ind w:left="432"/>
        <w:rPr>
          <w:rFonts w:ascii="CG Times (W1)" w:hAnsi="CG Times (W1)"/>
          <w:lang w:val="de-DE" w:eastAsia="de-AT"/>
        </w:rPr>
      </w:pPr>
      <w:commentRangeStart w:id="57"/>
      <w:r w:rsidRPr="00D27A20">
        <w:rPr>
          <w:rFonts w:ascii="CG Times (W1)" w:hAnsi="CG Times (W1)"/>
          <w:lang w:val="de-DE" w:eastAsia="de-AT"/>
        </w:rPr>
        <w:t>Da das Projekt ein Teilprojekt eines Größeren ist, galt es festzustellen, ob schon bestehende Software für das Projekt verwendet werden kann. Somit wird redundante Arbeit vermieden und der Fokus auf die noch benötigen Dinge gesetzt.</w:t>
      </w:r>
      <w:commentRangeEnd w:id="57"/>
      <w:r w:rsidR="00B65105">
        <w:rPr>
          <w:rStyle w:val="Kommentarzeichen"/>
        </w:rPr>
        <w:commentReference w:id="57"/>
      </w:r>
      <w:r w:rsidRPr="00D27A20">
        <w:rPr>
          <w:rFonts w:ascii="CG Times (W1)" w:hAnsi="CG Times (W1)"/>
          <w:lang w:val="de-DE" w:eastAsia="de-AT"/>
        </w:rPr>
        <w:t xml:space="preserve">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58" w:name="_Toc475303433"/>
      <w:r>
        <w:rPr>
          <w:sz w:val="28"/>
          <w:szCs w:val="28"/>
          <w:lang w:val="de-AT"/>
        </w:rPr>
        <w:lastRenderedPageBreak/>
        <w:t>Rollendefinition</w:t>
      </w:r>
      <w:bookmarkEnd w:id="58"/>
    </w:p>
    <w:p w14:paraId="5B8AA4BD" w14:textId="77777777" w:rsidR="00B857C8" w:rsidRDefault="00B857C8" w:rsidP="006A3173">
      <w:pPr>
        <w:pStyle w:val="Listenabsatz"/>
        <w:ind w:left="432"/>
        <w:rPr>
          <w:lang w:val="de-DE"/>
        </w:rPr>
      </w:pPr>
      <w:r w:rsidRPr="00B857C8">
        <w:rPr>
          <w:lang w:val="de-DE"/>
        </w:rPr>
        <w:t xml:space="preserve">Mit </w:t>
      </w:r>
      <w:commentRangeStart w:id="59"/>
      <w:r w:rsidRPr="00B857C8">
        <w:rPr>
          <w:lang w:val="de-DE"/>
        </w:rPr>
        <w:t>SmartValAPI</w:t>
      </w:r>
      <w:commentRangeEnd w:id="59"/>
      <w:r w:rsidR="00762895">
        <w:rPr>
          <w:rStyle w:val="Kommentarzeichen"/>
        </w:rPr>
        <w:commentReference w:id="59"/>
      </w:r>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commentRangeStart w:id="60"/>
      <w:commentRangeStart w:id="61"/>
      <w:r>
        <w:t>Rollen identifizieren und definieren.</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commentRangeEnd w:id="60"/>
      <w:r w:rsidR="00792B15">
        <w:rPr>
          <w:rStyle w:val="Kommentarzeichen"/>
        </w:rPr>
        <w:commentReference w:id="60"/>
      </w:r>
      <w:r w:rsidRPr="006A3173">
        <w:rPr>
          <w:lang w:val="de-DE"/>
        </w:rPr>
        <w:t>.</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commentRangeEnd w:id="61"/>
      <w:r w:rsidR="005E120B">
        <w:rPr>
          <w:rStyle w:val="Kommentarzeichen"/>
        </w:rPr>
        <w:commentReference w:id="61"/>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62" w:name="_Toc475303434"/>
      <w:r>
        <w:rPr>
          <w:lang w:val="de-AT"/>
        </w:rPr>
        <w:lastRenderedPageBreak/>
        <w:t>Umsetzung</w:t>
      </w:r>
      <w:bookmarkEnd w:id="62"/>
    </w:p>
    <w:p w14:paraId="5E24A10B" w14:textId="547ED90A" w:rsidR="00511204" w:rsidRPr="006074E0" w:rsidRDefault="00105757" w:rsidP="006C671C">
      <w:pPr>
        <w:ind w:left="432"/>
        <w:rPr>
          <w:lang w:val="de-AT"/>
        </w:rPr>
      </w:pPr>
      <w:r>
        <w:rPr>
          <w:lang w:val="de-AT"/>
        </w:rPr>
        <w:t xml:space="preserve">In </w:t>
      </w:r>
      <w:del w:id="63" w:author="Armin Veichtlbauer" w:date="2017-02-23T15:06:00Z">
        <w:r w:rsidDel="00792B15">
          <w:rPr>
            <w:lang w:val="de-AT"/>
          </w:rPr>
          <w:delText>dieser Sektion</w:delText>
        </w:r>
      </w:del>
      <w:ins w:id="64" w:author="Armin Veichtlbauer" w:date="2017-02-23T15:06:00Z">
        <w:r w:rsidR="00792B15">
          <w:rPr>
            <w:lang w:val="de-AT"/>
          </w:rPr>
          <w:t>diesem Abschnitt</w:t>
        </w:r>
      </w:ins>
      <w:r>
        <w:rPr>
          <w:lang w:val="de-AT"/>
        </w:rPr>
        <w:t xml:space="preserve">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65" w:name="_Toc475303435"/>
      <w:r>
        <w:rPr>
          <w:sz w:val="28"/>
          <w:szCs w:val="28"/>
          <w:lang w:val="de-AT"/>
        </w:rPr>
        <w:t>Systemarchitektur</w:t>
      </w:r>
      <w:bookmarkEnd w:id="65"/>
    </w:p>
    <w:p w14:paraId="10AF68E5" w14:textId="7CCE0C6F" w:rsidR="00E03A1C" w:rsidRPr="00D822A5" w:rsidRDefault="00E03A1C" w:rsidP="00E03A1C">
      <w:pPr>
        <w:pStyle w:val="Listenabsatz"/>
        <w:ind w:left="432"/>
        <w:rPr>
          <w:lang w:val="de-DE"/>
        </w:rPr>
      </w:pPr>
      <w:r w:rsidRPr="005C6843">
        <w:rPr>
          <w:lang w:val="de-DE"/>
        </w:rPr>
        <w:t>Um die Systemumgebung festzulegen, und vor allem die Software passgenau in die Softwarelandschaft des JRZ einfügen zu können, werden die bestehenden System wie zum Beispiel Smart</w:t>
      </w:r>
      <w:ins w:id="66" w:author="Armin Veichtlbauer" w:date="2017-02-23T15:06:00Z">
        <w:r w:rsidR="00AD63FA">
          <w:rPr>
            <w:lang w:val="de-DE"/>
          </w:rPr>
          <w:t>Vis</w:t>
        </w:r>
      </w:ins>
      <w:del w:id="67" w:author="Armin Veichtlbauer" w:date="2017-02-23T15:06:00Z">
        <w:r w:rsidRPr="005C6843" w:rsidDel="00AD63FA">
          <w:rPr>
            <w:lang w:val="de-DE"/>
          </w:rPr>
          <w:delText xml:space="preserve"> Viz</w:delText>
        </w:r>
      </w:del>
      <w:r w:rsidRPr="005C6843">
        <w:rPr>
          <w:lang w:val="de-DE"/>
        </w:rPr>
        <w:t xml:space="preserve">,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xml:space="preserve">).  </w:t>
      </w:r>
      <w:r w:rsidRPr="00AD63FA">
        <w:rPr>
          <w:highlight w:val="yellow"/>
          <w:lang w:val="de-DE"/>
          <w:rPrChange w:id="68" w:author="Armin Veichtlbauer" w:date="2017-02-23T15:06:00Z">
            <w:rPr>
              <w:lang w:val="de-DE"/>
            </w:rPr>
          </w:rPrChange>
        </w:rPr>
        <w:t>Was war mit Open-Nes</w:t>
      </w:r>
      <w:r w:rsidRPr="005C6843">
        <w:rPr>
          <w:lang w:val="de-DE"/>
        </w:rPr>
        <w:t>? In die Überlegungen werden weit</w:t>
      </w:r>
      <w:ins w:id="69" w:author="Armin Veichtlbauer" w:date="2017-02-23T15:05:00Z">
        <w:r w:rsidR="00792B15">
          <w:rPr>
            <w:lang w:val="de-DE"/>
          </w:rPr>
          <w:t>e</w:t>
        </w:r>
      </w:ins>
      <w:r w:rsidRPr="005C6843">
        <w:rPr>
          <w:lang w:val="de-DE"/>
        </w:rPr>
        <w:t>rs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70" w:name="_Toc475303436"/>
      <w:r>
        <w:rPr>
          <w:sz w:val="28"/>
          <w:szCs w:val="28"/>
          <w:lang w:val="de-AT"/>
        </w:rPr>
        <w:t>ER Modell</w:t>
      </w:r>
      <w:bookmarkEnd w:id="70"/>
    </w:p>
    <w:p w14:paraId="6F5E1319" w14:textId="39407A00" w:rsidR="006A3173" w:rsidRDefault="00451D22" w:rsidP="00451D22">
      <w:pPr>
        <w:ind w:left="432"/>
        <w:rPr>
          <w:lang w:val="de-AT"/>
        </w:rPr>
      </w:pPr>
      <w:r>
        <w:rPr>
          <w:lang w:val="de-AT"/>
        </w:rPr>
        <w:t xml:space="preserve">Beim </w:t>
      </w:r>
      <w:commentRangeStart w:id="71"/>
      <w:r>
        <w:rPr>
          <w:lang w:val="de-AT"/>
        </w:rPr>
        <w:t>Festschreiben</w:t>
      </w:r>
      <w:commentRangeEnd w:id="71"/>
      <w:r w:rsidR="006C6B1C">
        <w:rPr>
          <w:rStyle w:val="Kommentarzeichen"/>
        </w:rPr>
        <w:commentReference w:id="71"/>
      </w:r>
      <w:r>
        <w:rPr>
          <w:lang w:val="de-AT"/>
        </w:rPr>
        <w:t xml:space="preserve">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commentRangeStart w:id="72"/>
      <w:r w:rsidRPr="00451D22">
        <w:rPr>
          <w:rFonts w:ascii="CG Times (W1)" w:hAnsi="CG Times (W1)"/>
          <w:lang w:val="de-DE" w:eastAsia="de-AT"/>
        </w:rPr>
        <w:t>Recherche nach Datenmodellen, die bereits abseits von „Christians Datenbank“ im Einsatz sind, wie zum Beispiel COSEM</w:t>
      </w:r>
      <w:commentRangeEnd w:id="72"/>
      <w:r w:rsidR="007E0500">
        <w:rPr>
          <w:rStyle w:val="Kommentarzeichen"/>
        </w:rPr>
        <w:commentReference w:id="72"/>
      </w:r>
      <w:r w:rsidRPr="00451D22">
        <w:rPr>
          <w:rFonts w:ascii="CG Times (W1)" w:hAnsi="CG Times (W1)"/>
          <w:lang w:val="de-DE" w:eastAsia="de-AT"/>
        </w:rPr>
        <w:t>.</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Feststellen der Wertemenge die SmartMeter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r w:rsidRPr="00451D22">
        <w:rPr>
          <w:rFonts w:ascii="CG Times (W1)" w:hAnsi="CG Times (W1)"/>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73" w:name="_Toc475303437"/>
      <w:commentRangeStart w:id="74"/>
      <w:r>
        <w:rPr>
          <w:sz w:val="28"/>
          <w:szCs w:val="28"/>
          <w:lang w:val="de-AT"/>
        </w:rPr>
        <w:lastRenderedPageBreak/>
        <w:t>Analyse der Datenmodelle</w:t>
      </w:r>
      <w:bookmarkEnd w:id="73"/>
      <w:commentRangeEnd w:id="74"/>
      <w:r w:rsidR="006C6B1C">
        <w:rPr>
          <w:rStyle w:val="Kommentarzeichen"/>
          <w:rFonts w:eastAsia="Calibri" w:cs="Times New Roman"/>
          <w:b w:val="0"/>
          <w:bCs w:val="0"/>
        </w:rPr>
        <w:commentReference w:id="74"/>
      </w:r>
    </w:p>
    <w:p w14:paraId="59F09F81" w14:textId="64F8418E" w:rsidR="00D87DD8" w:rsidRPr="00D87DD8" w:rsidRDefault="00D87DD8" w:rsidP="00D87DD8">
      <w:pPr>
        <w:pStyle w:val="berschrift3"/>
        <w:numPr>
          <w:ilvl w:val="2"/>
          <w:numId w:val="1"/>
        </w:numPr>
        <w:rPr>
          <w:sz w:val="28"/>
          <w:szCs w:val="28"/>
          <w:lang w:val="de-AT"/>
        </w:rPr>
      </w:pPr>
      <w:bookmarkStart w:id="75" w:name="_Toc475303438"/>
      <w:commentRangeStart w:id="76"/>
      <w:r w:rsidRPr="00D87DD8">
        <w:rPr>
          <w:sz w:val="28"/>
          <w:szCs w:val="28"/>
          <w:lang w:val="de-AT"/>
        </w:rPr>
        <w:t>Hadoop Tests</w:t>
      </w:r>
      <w:bookmarkEnd w:id="75"/>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77" w:name="_Toc475303439"/>
      <w:r w:rsidRPr="00D87DD8">
        <w:rPr>
          <w:sz w:val="28"/>
          <w:szCs w:val="28"/>
          <w:lang w:val="de-AT"/>
        </w:rPr>
        <w:t>MySQL Tests</w:t>
      </w:r>
      <w:bookmarkEnd w:id="77"/>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78" w:name="_Toc475303440"/>
      <w:r>
        <w:rPr>
          <w:sz w:val="28"/>
          <w:szCs w:val="28"/>
          <w:lang w:val="de-AT"/>
        </w:rPr>
        <w:t>Testdaten</w:t>
      </w:r>
      <w:bookmarkEnd w:id="78"/>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commentRangeEnd w:id="76"/>
      <w:r w:rsidR="00360798">
        <w:rPr>
          <w:rStyle w:val="Kommentarzeichen"/>
        </w:rPr>
        <w:commentReference w:id="76"/>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79" w:name="_Toc475303413"/>
      <w:commentRangeStart w:id="8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79"/>
      <w:commentRangeEnd w:id="80"/>
      <w:r w:rsidR="007E0500">
        <w:rPr>
          <w:rStyle w:val="Kommentarzeichen"/>
          <w:i w:val="0"/>
          <w:iCs w:val="0"/>
          <w:color w:val="auto"/>
        </w:rPr>
        <w:commentReference w:id="80"/>
      </w:r>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commentRangeStart w:id="81"/>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485"/>
                    </a:xfrm>
                    <a:prstGeom prst="rect">
                      <a:avLst/>
                    </a:prstGeom>
                  </pic:spPr>
                </pic:pic>
              </a:graphicData>
            </a:graphic>
          </wp:inline>
        </w:drawing>
      </w:r>
      <w:commentRangeEnd w:id="81"/>
      <w:r w:rsidR="006C6B1C">
        <w:rPr>
          <w:rStyle w:val="Kommentarzeichen"/>
        </w:rPr>
        <w:commentReference w:id="81"/>
      </w:r>
    </w:p>
    <w:p w14:paraId="6FF7ED61" w14:textId="77777777" w:rsidR="00D87DD8" w:rsidRPr="00D87DD8" w:rsidRDefault="00D87DD8" w:rsidP="00D87DD8">
      <w:pPr>
        <w:pStyle w:val="Beschriftung"/>
        <w:jc w:val="center"/>
        <w:rPr>
          <w:i w:val="0"/>
          <w:iCs w:val="0"/>
          <w:color w:val="auto"/>
          <w:sz w:val="24"/>
          <w:szCs w:val="22"/>
          <w:lang w:val="de-DE"/>
        </w:rPr>
      </w:pPr>
      <w:bookmarkStart w:id="82" w:name="_Ref475292428"/>
      <w:bookmarkStart w:id="83" w:name="_Toc475303293"/>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82"/>
      <w:bookmarkEnd w:id="83"/>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84" w:name="_Toc475303441"/>
      <w:r>
        <w:rPr>
          <w:sz w:val="28"/>
          <w:szCs w:val="28"/>
          <w:lang w:val="de-AT"/>
        </w:rPr>
        <w:lastRenderedPageBreak/>
        <w:t>Rollendefinition</w:t>
      </w:r>
      <w:bookmarkEnd w:id="84"/>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die GDPR und das ElWOG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8"/>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85" w:name="_Toc475303442"/>
      <w:r>
        <w:rPr>
          <w:lang w:val="de-AT"/>
        </w:rPr>
        <w:lastRenderedPageBreak/>
        <w:t>Ergebnisse</w:t>
      </w:r>
      <w:bookmarkEnd w:id="85"/>
    </w:p>
    <w:p w14:paraId="02258469" w14:textId="65C2AC08" w:rsidR="006074E0" w:rsidRPr="006074E0" w:rsidRDefault="00C71AA6" w:rsidP="006074E0">
      <w:pPr>
        <w:ind w:left="432"/>
        <w:rPr>
          <w:lang w:val="de-AT"/>
        </w:rPr>
      </w:pPr>
      <w:r>
        <w:rPr>
          <w:lang w:val="de-AT"/>
        </w:rPr>
        <w:t>Bisherige Ergebnisse in Bezug Systemarchitektur, ER-</w:t>
      </w:r>
      <w:commentRangeStart w:id="86"/>
      <w:r>
        <w:rPr>
          <w:lang w:val="de-AT"/>
        </w:rPr>
        <w:t xml:space="preserve"> </w:t>
      </w:r>
      <w:commentRangeEnd w:id="86"/>
      <w:r w:rsidR="0048602D">
        <w:rPr>
          <w:rStyle w:val="Kommentarzeichen"/>
        </w:rPr>
        <w:commentReference w:id="86"/>
      </w:r>
      <w:r>
        <w:rPr>
          <w:lang w:val="de-AT"/>
        </w:rPr>
        <w:t xml:space="preserve">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87" w:name="_Toc475303443"/>
      <w:r>
        <w:rPr>
          <w:sz w:val="28"/>
          <w:szCs w:val="28"/>
          <w:lang w:val="de-AT"/>
        </w:rPr>
        <w:t>Systemarchitektur</w:t>
      </w:r>
      <w:bookmarkEnd w:id="87"/>
    </w:p>
    <w:p w14:paraId="4A4DFE10" w14:textId="4D9A6AA7" w:rsidR="005C6843" w:rsidRDefault="005C6843" w:rsidP="00C71AA6">
      <w:pPr>
        <w:pStyle w:val="Listenabsatz"/>
        <w:numPr>
          <w:ilvl w:val="0"/>
          <w:numId w:val="45"/>
        </w:numPr>
        <w:spacing w:after="160"/>
        <w:jc w:val="left"/>
        <w:rPr>
          <w:lang w:val="de-DE"/>
        </w:rPr>
      </w:pPr>
      <w:commentRangeStart w:id="88"/>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commentRangeEnd w:id="88"/>
      <w:r w:rsidR="0048602D">
        <w:rPr>
          <w:rStyle w:val="Kommentarzeichen"/>
        </w:rPr>
        <w:commentReference w:id="88"/>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commentRangeStart w:id="89"/>
      <w:r w:rsidRPr="005C6843">
        <w:rPr>
          <w:lang w:val="de-DE"/>
        </w:rPr>
        <w:t xml:space="preserve">Betriebssystem: auf Grund der größeren Erfahrung der Entwickler mit der Administration erfolgt die Implementierung auf einem Windows System (Windows Server 2012 R2), </w:t>
      </w:r>
      <w:commentRangeEnd w:id="89"/>
      <w:r w:rsidR="00360798">
        <w:rPr>
          <w:rStyle w:val="Kommentarzeichen"/>
        </w:rPr>
        <w:commentReference w:id="89"/>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wurden NoSQL Datenbankensysteme untersucht (</w:t>
      </w:r>
      <w:commentRangeStart w:id="90"/>
      <w:r w:rsidRPr="005C6843">
        <w:rPr>
          <w:lang w:val="de-DE"/>
        </w:rPr>
        <w:t>MongoDB</w:t>
      </w:r>
      <w:commentRangeEnd w:id="90"/>
      <w:r w:rsidR="006300AE">
        <w:rPr>
          <w:rStyle w:val="Kommentarzeichen"/>
        </w:rPr>
        <w:commentReference w:id="90"/>
      </w:r>
      <w:r w:rsidRPr="005C6843">
        <w:rPr>
          <w:lang w:val="de-DE"/>
        </w:rPr>
        <w:t xml:space="preserve">, Hadoop). </w:t>
      </w:r>
      <w:commentRangeStart w:id="91"/>
      <w:r w:rsidRPr="005C6843">
        <w:rPr>
          <w:lang w:val="de-DE"/>
        </w:rPr>
        <w:t>Im Sinne der Integration in die bestehende Softwarelandschaft wird MySQL eingesetzt.</w:t>
      </w:r>
      <w:commentRangeEnd w:id="91"/>
      <w:r w:rsidR="00681B93">
        <w:rPr>
          <w:rStyle w:val="Kommentarzeichen"/>
        </w:rPr>
        <w:commentReference w:id="91"/>
      </w:r>
      <w:r w:rsidRPr="005C6843">
        <w:rPr>
          <w:lang w:val="de-DE"/>
        </w:rPr>
        <w:t xml:space="preserve">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w:t>
      </w:r>
      <w:commentRangeStart w:id="92"/>
      <w:r w:rsidRPr="005C6843">
        <w:rPr>
          <w:lang w:val="de-DE"/>
        </w:rPr>
        <w:t>Nach dem „Guide to Scaling Web Databases with MySQL Cluster“</w:t>
      </w:r>
      <w:commentRangeEnd w:id="92"/>
      <w:r w:rsidR="006435C8">
        <w:rPr>
          <w:rStyle w:val="Kommentarzeichen"/>
        </w:rPr>
        <w:commentReference w:id="92"/>
      </w:r>
      <w:r w:rsidR="00C51BAB">
        <w:rPr>
          <w:lang w:val="de-DE"/>
        </w:rPr>
        <w:t xml:space="preserve"> </w:t>
      </w:r>
      <w:sdt>
        <w:sdtPr>
          <w:rPr>
            <w:lang w:val="de-DE"/>
          </w:rPr>
          <w:id w:val="-203796086"/>
          <w:citation/>
        </w:sdtPr>
        <w:sdtEnd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62A9E11A" w:rsidR="005C6843" w:rsidRDefault="005C6843" w:rsidP="00C71AA6">
      <w:pPr>
        <w:pStyle w:val="Listenabsatz"/>
        <w:numPr>
          <w:ilvl w:val="0"/>
          <w:numId w:val="45"/>
        </w:numPr>
        <w:spacing w:after="160"/>
        <w:jc w:val="left"/>
        <w:rPr>
          <w:lang w:val="de-DE"/>
        </w:rPr>
      </w:pPr>
      <w:r w:rsidRPr="005C6843">
        <w:rPr>
          <w:lang w:val="de-DE"/>
        </w:rPr>
        <w:t>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w:t>
      </w:r>
      <w:ins w:id="93" w:author="Eduard Hirsch" w:date="2017-02-25T10:15:00Z">
        <w:r w:rsidR="006300AE">
          <w:rPr>
            <w:lang w:val="de-DE"/>
          </w:rPr>
          <w:t>n</w:t>
        </w:r>
      </w:ins>
      <w:r w:rsidRPr="005C6843">
        <w:rPr>
          <w:lang w:val="de-DE"/>
        </w:rPr>
        <w:t xml:space="preserv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w:t>
      </w:r>
      <w:commentRangeStart w:id="94"/>
      <w:r w:rsidRPr="005C6843">
        <w:rPr>
          <w:lang w:val="de-DE"/>
        </w:rPr>
        <w:t xml:space="preserve">&lt;wir haben noch nicht festgelegt wie das API aufgerufen werden kann&gt; </w:t>
      </w:r>
      <w:commentRangeStart w:id="95"/>
      <w:r w:rsidRPr="005C6843">
        <w:rPr>
          <w:lang w:val="de-DE"/>
        </w:rPr>
        <w:t xml:space="preserve">Webservice? </w:t>
      </w:r>
      <w:commentRangeEnd w:id="95"/>
      <w:r w:rsidR="00F56575">
        <w:rPr>
          <w:rStyle w:val="Kommentarzeichen"/>
        </w:rPr>
        <w:commentReference w:id="95"/>
      </w:r>
      <w:r>
        <w:t>Datenstrukturen?</w:t>
      </w:r>
      <w:commentRangeEnd w:id="94"/>
      <w:r w:rsidR="00274E3E">
        <w:rPr>
          <w:rStyle w:val="Kommentarzeichen"/>
        </w:rPr>
        <w:commentReference w:id="94"/>
      </w:r>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w:t>
      </w:r>
      <w:commentRangeStart w:id="96"/>
      <w:r w:rsidRPr="005C6843">
        <w:rPr>
          <w:lang w:val="de-AT"/>
        </w:rPr>
        <w:t xml:space="preserve">Anforderungen </w:t>
      </w:r>
      <w:commentRangeEnd w:id="96"/>
      <w:r w:rsidR="009B20F9">
        <w:rPr>
          <w:rStyle w:val="Kommentarzeichen"/>
        </w:rPr>
        <w:commentReference w:id="96"/>
      </w:r>
      <w:r w:rsidRPr="005C6843">
        <w:rPr>
          <w:lang w:val="de-AT"/>
        </w:rPr>
        <w:t xml:space="preserve">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commentRangeStart w:id="97"/>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9">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commentRangeEnd w:id="97"/>
      <w:r w:rsidR="006435C8">
        <w:rPr>
          <w:rStyle w:val="Kommentarzeichen"/>
        </w:rPr>
        <w:commentReference w:id="97"/>
      </w:r>
    </w:p>
    <w:p w14:paraId="32762901" w14:textId="77777777" w:rsidR="005C6843" w:rsidRPr="005C6843" w:rsidRDefault="005C6843" w:rsidP="005C6843">
      <w:pPr>
        <w:pStyle w:val="Beschriftung"/>
        <w:jc w:val="center"/>
        <w:rPr>
          <w:i w:val="0"/>
          <w:iCs w:val="0"/>
          <w:color w:val="auto"/>
          <w:sz w:val="24"/>
          <w:szCs w:val="22"/>
          <w:lang w:val="de-DE"/>
        </w:rPr>
      </w:pPr>
      <w:bookmarkStart w:id="98" w:name="_Toc47530329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Pr="005C6843">
        <w:rPr>
          <w:i w:val="0"/>
          <w:iCs w:val="0"/>
          <w:color w:val="auto"/>
          <w:sz w:val="24"/>
          <w:szCs w:val="22"/>
          <w:lang w:val="de-DE"/>
        </w:rPr>
        <w:t xml:space="preserve"> - Komponentenmodell SmartValAPI</w:t>
      </w:r>
      <w:bookmarkEnd w:id="98"/>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99" w:name="_Toc475303444"/>
      <w:r>
        <w:rPr>
          <w:sz w:val="28"/>
          <w:szCs w:val="28"/>
          <w:lang w:val="de-AT"/>
        </w:rPr>
        <w:t>ER Modell</w:t>
      </w:r>
      <w:bookmarkEnd w:id="99"/>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100" w:name="_Toc475303445"/>
      <w:r w:rsidRPr="00D510FA">
        <w:rPr>
          <w:sz w:val="28"/>
          <w:szCs w:val="28"/>
          <w:lang w:val="de-AT"/>
        </w:rPr>
        <w:t>Analyse bestehendes Datenmodell</w:t>
      </w:r>
      <w:bookmarkEnd w:id="100"/>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 xml:space="preserve">Messdaten werden als Tupel in einer Tabelle (meter_data)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 xml:space="preserve">Einzelwert in Phase1). 4 Werte (count_register1 – count_register4) die abhängig vom Smart Meter (meter_type)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t>meter_id des Smart Meters: Fremdschlüssel zu meter_management,</w:t>
      </w:r>
      <w:r w:rsidRPr="00451D22">
        <w:rPr>
          <w:rFonts w:ascii="CG Times (W1)" w:hAnsi="CG Times (W1)"/>
          <w:lang w:val="de-DE" w:eastAsia="de-AT"/>
        </w:rPr>
        <w:br/>
        <w:t>data_id: eindeutiger Schlüssel des Messdaten-Tupels,</w:t>
      </w:r>
      <w:r w:rsidRPr="00451D22">
        <w:rPr>
          <w:rFonts w:ascii="CG Times (W1)" w:hAnsi="CG Times (W1)"/>
          <w:lang w:val="de-DE" w:eastAsia="de-AT"/>
        </w:rPr>
        <w:br/>
        <w:t>timestamp: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101" w:name="_Toc475303446"/>
      <w:r w:rsidRPr="00F409D9">
        <w:rPr>
          <w:sz w:val="28"/>
          <w:szCs w:val="28"/>
          <w:lang w:val="de-AT"/>
        </w:rPr>
        <w:t>Anforderungen von Energieversorgern und Netzbetreibern</w:t>
      </w:r>
      <w:bookmarkEnd w:id="101"/>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commentRangeStart w:id="102"/>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commentRangeEnd w:id="102"/>
      <w:r w:rsidR="007D31D6">
        <w:rPr>
          <w:rStyle w:val="Kommentarzeichen"/>
        </w:rPr>
        <w:commentReference w:id="102"/>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103" w:name="_Toc475303447"/>
      <w:r w:rsidRPr="00F409D9">
        <w:rPr>
          <w:sz w:val="28"/>
          <w:szCs w:val="28"/>
          <w:lang w:val="de-AT"/>
        </w:rPr>
        <w:lastRenderedPageBreak/>
        <w:t>Analyse der Usecases</w:t>
      </w:r>
      <w:bookmarkEnd w:id="103"/>
      <w:r w:rsidRPr="00F409D9">
        <w:rPr>
          <w:sz w:val="28"/>
          <w:szCs w:val="28"/>
          <w:lang w:val="de-AT"/>
        </w:rPr>
        <w:t xml:space="preserve"> </w:t>
      </w:r>
    </w:p>
    <w:p w14:paraId="5069AB87" w14:textId="6E468D47" w:rsidR="00D510FA" w:rsidRDefault="001B539C" w:rsidP="00F409D9">
      <w:pPr>
        <w:pStyle w:val="Listenabsatz"/>
        <w:spacing w:after="160"/>
        <w:jc w:val="left"/>
        <w:rPr>
          <w:rFonts w:ascii="CG Times (W1)" w:hAnsi="CG Times (W1)"/>
          <w:lang w:val="de-DE" w:eastAsia="de-AT"/>
        </w:rPr>
      </w:pPr>
      <w:r>
        <w:rPr>
          <w:rFonts w:ascii="CG Times (W1)" w:hAnsi="CG Times (W1)"/>
          <w:lang w:val="de-DE" w:eastAsia="de-AT"/>
        </w:rPr>
        <w:t xml:space="preserve">Die Analyse der Usecases </w:t>
      </w:r>
      <w:sdt>
        <w:sdtPr>
          <w:rPr>
            <w:rFonts w:ascii="CG Times (W1)" w:hAnsi="CG Times (W1)"/>
            <w:lang w:val="de-DE" w:eastAsia="de-AT"/>
          </w:rPr>
          <w:id w:val="1978104395"/>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w:t>
      </w:r>
      <w:r>
        <w:rPr>
          <w:rFonts w:ascii="CG Times (W1)" w:hAnsi="CG Times (W1)"/>
          <w:lang w:val="de-DE" w:eastAsia="de-AT"/>
        </w:rPr>
        <w:t xml:space="preserve"> bringt folgende Ergebnisse:</w:t>
      </w:r>
      <w:r w:rsidR="00451D22" w:rsidRPr="00451D22">
        <w:rPr>
          <w:rFonts w:ascii="CG Times (W1)" w:hAnsi="CG Times (W1)"/>
          <w:lang w:val="de-DE" w:eastAsia="de-AT"/>
        </w:rPr>
        <w:t xml:space="preserve"> Die Usescases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meter_data bereits vorhandenen Datenfeldern, bietet das Lastenheft optional die Möglichkeit der Auslesung der Blindleistung (I.-IV. Quadrant), diese Werte werden übernommen, beziehungsweise sofern geliefert in meter_data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104" w:name="_Toc475303448"/>
      <w:r w:rsidRPr="00F409D9">
        <w:rPr>
          <w:sz w:val="28"/>
          <w:szCs w:val="28"/>
          <w:lang w:val="de-AT"/>
        </w:rPr>
        <w:t>Weitere Datenmodelle</w:t>
      </w:r>
      <w:bookmarkEnd w:id="104"/>
    </w:p>
    <w:p w14:paraId="2D26C213" w14:textId="19EE4A5C" w:rsidR="00D510FA" w:rsidRDefault="00451D22" w:rsidP="00F409D9">
      <w:pPr>
        <w:pStyle w:val="Listenabsatz"/>
        <w:spacing w:after="160"/>
        <w:jc w:val="left"/>
        <w:rPr>
          <w:rFonts w:ascii="CG Times (W1)" w:hAnsi="CG Times (W1)"/>
          <w:lang w:val="de-DE" w:eastAsia="de-AT"/>
        </w:rPr>
      </w:pPr>
      <w:commentRangeStart w:id="105"/>
      <w:r w:rsidRPr="00451D22">
        <w:rPr>
          <w:rFonts w:ascii="CG Times (W1)" w:hAnsi="CG Times (W1)"/>
          <w:lang w:val="de-DE" w:eastAsia="de-AT"/>
        </w:rPr>
        <w:t xml:space="preserve">Fusco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w:t>
      </w:r>
      <w:commentRangeEnd w:id="105"/>
      <w:r w:rsidR="009F6D38">
        <w:rPr>
          <w:rStyle w:val="Kommentarzeichen"/>
        </w:rPr>
        <w:commentReference w:id="105"/>
      </w:r>
      <w:commentRangeStart w:id="106"/>
      <w:r w:rsidRPr="00451D22">
        <w:rPr>
          <w:rFonts w:ascii="CG Times (W1)" w:hAnsi="CG Times (W1)"/>
          <w:lang w:val="de-DE" w:eastAsia="de-AT"/>
        </w:rPr>
        <w:t xml:space="preserve">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commentRangeEnd w:id="106"/>
      <w:r w:rsidR="00DA4343">
        <w:rPr>
          <w:rStyle w:val="Kommentarzeichen"/>
        </w:rPr>
        <w:commentReference w:id="106"/>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w:t>
      </w:r>
      <w:r w:rsidRPr="00A06317">
        <w:rPr>
          <w:rFonts w:ascii="CG Times (W1)" w:hAnsi="CG Times (W1)"/>
          <w:highlight w:val="yellow"/>
          <w:lang w:val="de-DE" w:eastAsia="de-AT"/>
          <w:rPrChange w:id="107" w:author="Armin Veichtlbauer" w:date="2017-02-23T15:13:00Z">
            <w:rPr>
              <w:rFonts w:ascii="CG Times (W1)" w:hAnsi="CG Times (W1)"/>
              <w:lang w:val="de-DE" w:eastAsia="de-AT"/>
            </w:rPr>
          </w:rPrChange>
        </w:rPr>
        <w:t>[Referenz Cougar]</w:t>
      </w:r>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108" w:name="_Toc475303449"/>
      <w:r w:rsidRPr="00F409D9">
        <w:rPr>
          <w:sz w:val="28"/>
          <w:szCs w:val="28"/>
          <w:lang w:val="de-AT"/>
        </w:rPr>
        <w:lastRenderedPageBreak/>
        <w:t>Rechtliche Rahmenbedingungen und daraus resultierende Einschrä</w:t>
      </w:r>
      <w:r w:rsidR="00F409D9" w:rsidRPr="00F409D9">
        <w:rPr>
          <w:sz w:val="28"/>
          <w:szCs w:val="28"/>
          <w:lang w:val="de-AT"/>
        </w:rPr>
        <w:t>nkungen der möglichen Messwerte</w:t>
      </w:r>
      <w:bookmarkEnd w:id="108"/>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109" w:name="_Toc475303450"/>
      <w:r w:rsidRPr="00F409D9">
        <w:rPr>
          <w:sz w:val="28"/>
          <w:szCs w:val="28"/>
          <w:lang w:val="de-AT"/>
        </w:rPr>
        <w:t>Einbeziehung zusätzlicher Domänen</w:t>
      </w:r>
      <w:bookmarkEnd w:id="109"/>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110" w:name="_Toc475303451"/>
      <w:r w:rsidRPr="00F409D9">
        <w:rPr>
          <w:sz w:val="28"/>
          <w:szCs w:val="28"/>
          <w:lang w:val="de-AT"/>
        </w:rPr>
        <w:t>Das COSEM Modell</w:t>
      </w:r>
      <w:bookmarkEnd w:id="110"/>
      <w:r w:rsidRPr="00F409D9">
        <w:rPr>
          <w:sz w:val="28"/>
          <w:szCs w:val="28"/>
          <w:lang w:val="de-AT"/>
        </w:rPr>
        <w:t xml:space="preserve"> </w:t>
      </w:r>
    </w:p>
    <w:p w14:paraId="36C05F49" w14:textId="30E7B049" w:rsidR="00451D22" w:rsidRPr="00F409D9" w:rsidRDefault="001B539C" w:rsidP="00F409D9">
      <w:pPr>
        <w:spacing w:after="160"/>
        <w:ind w:left="708"/>
        <w:jc w:val="left"/>
        <w:rPr>
          <w:rFonts w:ascii="CG Times (W1)" w:hAnsi="CG Times (W1)"/>
          <w:lang w:val="de-DE" w:eastAsia="de-AT"/>
        </w:rPr>
      </w:pPr>
      <w:r>
        <w:rPr>
          <w:rFonts w:ascii="CG Times (W1)" w:hAnsi="CG Times (W1)"/>
          <w:lang w:val="de-DE" w:eastAsia="de-AT"/>
        </w:rPr>
        <w:t xml:space="preserve">Mit </w:t>
      </w: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Pr>
          <w:rFonts w:ascii="CG Times (W1)" w:hAnsi="CG Times (W1)"/>
          <w:lang w:val="de-DE" w:eastAsia="de-AT"/>
        </w:rPr>
        <w:t xml:space="preserve">wird </w:t>
      </w:r>
      <w:r w:rsidR="00451D22" w:rsidRPr="00F409D9">
        <w:rPr>
          <w:rFonts w:ascii="CG Times (W1)" w:hAnsi="CG Times (W1)"/>
          <w:lang w:val="de-DE" w:eastAsia="de-AT"/>
        </w:rPr>
        <w:t xml:space="preserve">versucht hier einen Standard </w:t>
      </w:r>
      <w:r>
        <w:rPr>
          <w:rFonts w:ascii="CG Times (W1)" w:hAnsi="CG Times (W1)"/>
          <w:lang w:val="de-DE" w:eastAsia="de-AT"/>
        </w:rPr>
        <w:t xml:space="preserve">für die Kommunikation intelligenter Messgeräte </w:t>
      </w:r>
      <w:r w:rsidR="00451D22" w:rsidRPr="00F409D9">
        <w:rPr>
          <w:rFonts w:ascii="CG Times (W1)" w:hAnsi="CG Times (W1)"/>
          <w:lang w:val="de-DE" w:eastAsia="de-AT"/>
        </w:rPr>
        <w:t xml:space="preserve">zu etablieren. Nachdem die Salzburg AG als Partner des Projektes in </w:t>
      </w:r>
      <w:r w:rsidR="00451D22" w:rsidRPr="00F409D9">
        <w:rPr>
          <w:rFonts w:ascii="CG Times (W1)" w:hAnsi="CG Times (W1)"/>
          <w:lang w:val="de-DE" w:eastAsia="de-AT"/>
        </w:rPr>
        <w:lastRenderedPageBreak/>
        <w:t xml:space="preserve">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als Ausgangspunkt für die </w:t>
      </w:r>
      <w:commentRangeStart w:id="111"/>
      <w:r w:rsidR="00451D22" w:rsidRPr="00F409D9">
        <w:rPr>
          <w:rFonts w:ascii="CG Times (W1)" w:hAnsi="CG Times (W1)"/>
          <w:lang w:val="de-DE" w:eastAsia="de-AT"/>
        </w:rPr>
        <w:t>Festlegung der Datenbank herangezogen</w:t>
      </w:r>
      <w:commentRangeEnd w:id="111"/>
      <w:r w:rsidR="00A06317">
        <w:rPr>
          <w:rStyle w:val="Kommentarzeichen"/>
        </w:rPr>
        <w:commentReference w:id="111"/>
      </w:r>
      <w:r w:rsidR="00451D22" w:rsidRPr="00F409D9">
        <w:rPr>
          <w:rFonts w:ascii="CG Times (W1)" w:hAnsi="CG Times (W1)"/>
          <w:lang w:val="de-DE" w:eastAsia="de-AT"/>
        </w:rPr>
        <w:t>.</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112" w:name="_Toc475303452"/>
      <w:r>
        <w:rPr>
          <w:sz w:val="28"/>
          <w:szCs w:val="28"/>
          <w:lang w:val="de-AT"/>
        </w:rPr>
        <w:t>ER-Modell Festlegung</w:t>
      </w:r>
      <w:bookmarkEnd w:id="112"/>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commentRangeStart w:id="113"/>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commentRangeEnd w:id="113"/>
      <w:r w:rsidR="00E44168">
        <w:rPr>
          <w:rStyle w:val="Kommentarzeichen"/>
        </w:rPr>
        <w:commentReference w:id="113"/>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4" w:name="_Toc47530329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userAdmin: die Benutzerverwaltung wird als </w:t>
      </w:r>
      <w:commentRangeStart w:id="115"/>
      <w:r w:rsidRPr="00D510FA">
        <w:rPr>
          <w:rFonts w:ascii="CG Times (W1)" w:hAnsi="CG Times (W1)"/>
          <w:lang w:val="de-DE" w:eastAsia="de-AT"/>
        </w:rPr>
        <w:t xml:space="preserve">eigene Komponente </w:t>
      </w:r>
      <w:commentRangeEnd w:id="115"/>
      <w:r w:rsidR="00A06317">
        <w:rPr>
          <w:rStyle w:val="Kommentarzeichen"/>
        </w:rPr>
        <w:commentReference w:id="115"/>
      </w:r>
      <w:r w:rsidRPr="00D510FA">
        <w:rPr>
          <w:rFonts w:ascii="CG Times (W1)" w:hAnsi="CG Times (W1)"/>
          <w:lang w:val="de-DE" w:eastAsia="de-AT"/>
        </w:rPr>
        <w:t xml:space="preserve">eingebunden, um die Kopplung lose ausführen zu können wird im System </w:t>
      </w:r>
      <w:r w:rsidRPr="00D510FA">
        <w:rPr>
          <w:rFonts w:ascii="CG Times (W1)" w:hAnsi="CG Times (W1)"/>
          <w:lang w:val="de-DE" w:eastAsia="de-AT"/>
        </w:rPr>
        <w:lastRenderedPageBreak/>
        <w:t>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16" w:name="_Toc47530329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16"/>
    </w:p>
    <w:p w14:paraId="4FFA5E70" w14:textId="77777777" w:rsidR="00D510FA" w:rsidRDefault="00451D22" w:rsidP="00D510FA">
      <w:pPr>
        <w:ind w:left="708"/>
        <w:rPr>
          <w:lang w:val="de-DE"/>
        </w:rPr>
      </w:pPr>
      <w:r w:rsidRPr="00451D22">
        <w:rPr>
          <w:lang w:val="de-DE"/>
        </w:rPr>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9C11DE3"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werden, inhaltlich wird festgelegt, dass in</w:t>
      </w:r>
      <w:ins w:id="117" w:author="Eduard Hirsch" w:date="2017-02-25T10:19:00Z">
        <w:r w:rsidR="000831D7">
          <w:rPr>
            <w:lang w:val="de-DE"/>
          </w:rPr>
          <w:t xml:space="preserve"> </w:t>
        </w:r>
      </w:ins>
      <w:del w:id="118" w:author="Eduard Hirsch" w:date="2017-02-25T10:19:00Z">
        <w:r w:rsidRPr="00451D22" w:rsidDel="000831D7">
          <w:rPr>
            <w:lang w:val="de-DE"/>
          </w:rPr>
          <w:delText xml:space="preserve">  </w:delText>
        </w:r>
      </w:del>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9" w:name="_Toc475303453"/>
      <w:r>
        <w:rPr>
          <w:sz w:val="28"/>
          <w:szCs w:val="28"/>
          <w:lang w:val="de-AT"/>
        </w:rPr>
        <w:lastRenderedPageBreak/>
        <w:t>Analyse möglicher Datensätze</w:t>
      </w:r>
      <w:bookmarkEnd w:id="119"/>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120" w:name="_Toc475303454"/>
      <w:r w:rsidRPr="00D87DD8">
        <w:rPr>
          <w:sz w:val="28"/>
          <w:szCs w:val="28"/>
          <w:lang w:val="de-AT"/>
        </w:rPr>
        <w:t>MySQL Datenbank</w:t>
      </w:r>
      <w:bookmarkEnd w:id="120"/>
    </w:p>
    <w:p w14:paraId="2E71D5D8" w14:textId="006DB1CB" w:rsidR="00D87DD8" w:rsidRPr="00D87DD8" w:rsidRDefault="00D87DD8" w:rsidP="00D87DD8">
      <w:pPr>
        <w:ind w:firstLine="708"/>
        <w:rPr>
          <w:lang w:val="de-DE"/>
        </w:rPr>
      </w:pPr>
      <w:commentRangeStart w:id="121"/>
      <w:r w:rsidRPr="00D87DD8">
        <w:rPr>
          <w:lang w:val="de-DE"/>
        </w:rPr>
        <w:t>Zuerst wird die Dauer des Datenimports gemessen.</w:t>
      </w:r>
      <w:commentRangeEnd w:id="121"/>
      <w:r w:rsidR="007B2792">
        <w:rPr>
          <w:rStyle w:val="Kommentarzeichen"/>
        </w:rPr>
        <w:commentReference w:id="121"/>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commentRangeStart w:id="122"/>
            <w:r w:rsidRPr="00CC4410">
              <w:t>9.090.344</w:t>
            </w:r>
            <w:commentRangeEnd w:id="122"/>
            <w:r w:rsidR="00B24606">
              <w:rPr>
                <w:rStyle w:val="Kommentarzeichen"/>
              </w:rPr>
              <w:commentReference w:id="122"/>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24"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24"/>
    </w:p>
    <w:p w14:paraId="1B3B16A2" w14:textId="77777777" w:rsidR="00D87DD8" w:rsidRDefault="00D87DD8" w:rsidP="00D87DD8">
      <w:pPr>
        <w:keepNext/>
        <w:ind w:firstLine="708"/>
      </w:pPr>
      <w:commentRangeStart w:id="125"/>
      <w:r>
        <w:rPr>
          <w:noProof/>
          <w:lang w:val="de-AT" w:eastAsia="de-AT"/>
        </w:rPr>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125"/>
      <w:r w:rsidR="007B2792">
        <w:rPr>
          <w:rStyle w:val="Kommentarzeichen"/>
        </w:rPr>
        <w:commentReference w:id="125"/>
      </w:r>
    </w:p>
    <w:p w14:paraId="43BAF44D" w14:textId="19CBCA8F" w:rsidR="00D87DD8" w:rsidRPr="00D87DD8" w:rsidRDefault="00D87DD8" w:rsidP="00D87DD8">
      <w:pPr>
        <w:pStyle w:val="Beschriftung"/>
        <w:jc w:val="center"/>
        <w:rPr>
          <w:i w:val="0"/>
          <w:iCs w:val="0"/>
          <w:color w:val="auto"/>
          <w:sz w:val="24"/>
          <w:szCs w:val="22"/>
          <w:lang w:val="de-DE"/>
        </w:rPr>
      </w:pPr>
      <w:bookmarkStart w:id="126" w:name="_Toc475303297"/>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26"/>
    </w:p>
    <w:p w14:paraId="07B46683" w14:textId="77777777" w:rsidR="00D87DD8" w:rsidRDefault="00D87DD8" w:rsidP="00D87DD8">
      <w:pPr>
        <w:ind w:firstLine="708"/>
        <w:rPr>
          <w:lang w:val="de-DE"/>
        </w:rPr>
      </w:pPr>
    </w:p>
    <w:p w14:paraId="150E2CFE" w14:textId="1C5D6A8C" w:rsidR="00D87DD8" w:rsidRPr="00D87DD8" w:rsidRDefault="00D87DD8" w:rsidP="00D87DD8">
      <w:pPr>
        <w:ind w:left="708"/>
        <w:rPr>
          <w:lang w:val="de-DE"/>
        </w:rPr>
      </w:pPr>
      <w:r w:rsidRPr="00D87DD8">
        <w:rPr>
          <w:lang w:val="de-DE"/>
        </w:rPr>
        <w:t xml:space="preserve">Hierbei ist zu sehen, dass die Dauer unabhängig von den bereits vorhandenen Datensätzen linear abhängig zu der Menge der </w:t>
      </w:r>
      <w:ins w:id="127" w:author="Armin Veichtlbauer" w:date="2017-02-23T16:52:00Z">
        <w:r w:rsidR="009B20F9">
          <w:rPr>
            <w:lang w:val="de-DE"/>
          </w:rPr>
          <w:t>i</w:t>
        </w:r>
      </w:ins>
      <w:del w:id="128" w:author="Armin Veichtlbauer" w:date="2017-02-23T16:52:00Z">
        <w:r w:rsidRPr="00D87DD8" w:rsidDel="009B20F9">
          <w:rPr>
            <w:lang w:val="de-DE"/>
          </w:rPr>
          <w:delText>I</w:delText>
        </w:r>
      </w:del>
      <w:r w:rsidRPr="00D87DD8">
        <w:rPr>
          <w:lang w:val="de-DE"/>
        </w:rPr>
        <w:t>mportierten Datensätze ist.</w:t>
      </w:r>
    </w:p>
    <w:p w14:paraId="5BE0C6DE" w14:textId="77777777" w:rsidR="00D87DD8" w:rsidRPr="00D87DD8" w:rsidRDefault="00D87DD8" w:rsidP="003C7BEF">
      <w:pPr>
        <w:ind w:left="708"/>
        <w:rPr>
          <w:lang w:val="de-DE"/>
        </w:rPr>
      </w:pPr>
      <w:r w:rsidRPr="00D87DD8">
        <w:rPr>
          <w:lang w:val="de-DE"/>
        </w:rPr>
        <w:lastRenderedPageBreak/>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360798">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360798">
            <w:pPr>
              <w:rPr>
                <w:b/>
                <w:bCs/>
              </w:rPr>
            </w:pPr>
            <w:r w:rsidRPr="005013B2">
              <w:rPr>
                <w:b/>
                <w:bCs/>
              </w:rPr>
              <w:t xml:space="preserve"> Anzahl Zeilen </w:t>
            </w:r>
          </w:p>
        </w:tc>
        <w:tc>
          <w:tcPr>
            <w:tcW w:w="1643" w:type="dxa"/>
            <w:noWrap/>
            <w:hideMark/>
          </w:tcPr>
          <w:p w14:paraId="7F781B9E" w14:textId="77777777" w:rsidR="003C7BEF" w:rsidRPr="005013B2" w:rsidRDefault="003C7BEF" w:rsidP="00360798">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360798">
            <w:pPr>
              <w:jc w:val="center"/>
            </w:pPr>
            <w:r w:rsidRPr="005013B2">
              <w:t>1.561.660</w:t>
            </w:r>
          </w:p>
        </w:tc>
        <w:tc>
          <w:tcPr>
            <w:tcW w:w="1643" w:type="dxa"/>
            <w:noWrap/>
            <w:hideMark/>
          </w:tcPr>
          <w:p w14:paraId="6CB25310" w14:textId="77777777" w:rsidR="003C7BEF" w:rsidRPr="005013B2" w:rsidRDefault="003C7BEF" w:rsidP="00360798">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360798">
            <w:pPr>
              <w:jc w:val="center"/>
            </w:pPr>
            <w:r w:rsidRPr="005013B2">
              <w:t>3.123.320</w:t>
            </w:r>
          </w:p>
        </w:tc>
        <w:tc>
          <w:tcPr>
            <w:tcW w:w="1643" w:type="dxa"/>
            <w:noWrap/>
            <w:hideMark/>
          </w:tcPr>
          <w:p w14:paraId="7D8F18E2" w14:textId="77777777" w:rsidR="003C7BEF" w:rsidRPr="005013B2" w:rsidRDefault="003C7BEF" w:rsidP="00360798">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360798">
            <w:pPr>
              <w:jc w:val="center"/>
            </w:pPr>
            <w:r w:rsidRPr="005013B2">
              <w:t>3.869.198</w:t>
            </w:r>
          </w:p>
        </w:tc>
        <w:tc>
          <w:tcPr>
            <w:tcW w:w="1643" w:type="dxa"/>
            <w:noWrap/>
            <w:hideMark/>
          </w:tcPr>
          <w:p w14:paraId="3ABE2906" w14:textId="77777777" w:rsidR="003C7BEF" w:rsidRPr="005013B2" w:rsidRDefault="003C7BEF" w:rsidP="00360798">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360798">
            <w:pPr>
              <w:jc w:val="center"/>
            </w:pPr>
            <w:r w:rsidRPr="005013B2">
              <w:t>4.615.076</w:t>
            </w:r>
          </w:p>
        </w:tc>
        <w:tc>
          <w:tcPr>
            <w:tcW w:w="1643" w:type="dxa"/>
            <w:noWrap/>
            <w:hideMark/>
          </w:tcPr>
          <w:p w14:paraId="7E88A86E" w14:textId="77777777" w:rsidR="003C7BEF" w:rsidRPr="005013B2" w:rsidRDefault="003C7BEF" w:rsidP="00360798">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360798">
            <w:pPr>
              <w:jc w:val="center"/>
            </w:pPr>
            <w:r w:rsidRPr="005013B2">
              <w:t>5.360.954</w:t>
            </w:r>
          </w:p>
        </w:tc>
        <w:tc>
          <w:tcPr>
            <w:tcW w:w="1643" w:type="dxa"/>
            <w:noWrap/>
            <w:hideMark/>
          </w:tcPr>
          <w:p w14:paraId="6445E6E2" w14:textId="77777777" w:rsidR="003C7BEF" w:rsidRPr="005013B2" w:rsidRDefault="003C7BEF" w:rsidP="00360798">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360798">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29"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9"/>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30" w:name="_Toc475303298"/>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30"/>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lastRenderedPageBreak/>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131" w:name="_Toc475303455"/>
      <w:commentRangeStart w:id="132"/>
      <w:r>
        <w:rPr>
          <w:sz w:val="28"/>
          <w:szCs w:val="28"/>
          <w:lang w:val="de-AT"/>
        </w:rPr>
        <w:t>Hadoop Datenbank</w:t>
      </w:r>
      <w:bookmarkEnd w:id="131"/>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commentRangeEnd w:id="132"/>
      <w:r w:rsidR="000831D7">
        <w:rPr>
          <w:rStyle w:val="Kommentarzeichen"/>
        </w:rPr>
        <w:commentReference w:id="132"/>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133" w:name="_Toc475303456"/>
      <w:r>
        <w:rPr>
          <w:sz w:val="28"/>
          <w:szCs w:val="28"/>
          <w:lang w:val="de-AT"/>
        </w:rPr>
        <w:t>Zusammenfassung der Datenbankanalyse</w:t>
      </w:r>
      <w:bookmarkEnd w:id="133"/>
    </w:p>
    <w:p w14:paraId="15C4F424" w14:textId="77777777" w:rsidR="00D87DD8" w:rsidRPr="00D87DD8" w:rsidRDefault="00D87DD8" w:rsidP="00D87DD8">
      <w:pPr>
        <w:pStyle w:val="Listenabsatz"/>
        <w:ind w:left="708"/>
        <w:rPr>
          <w:lang w:val="de-DE"/>
        </w:rPr>
      </w:pPr>
      <w:commentRangeStart w:id="134"/>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Hier würde die Abfrage hochgerechnet 210 Sekunden dauern. Es hat sich aber gezeigt, dass sich durch die geschickte Verwendung von Indizes, die Performance 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commentRangeEnd w:id="134"/>
      <w:r w:rsidR="00B24606">
        <w:rPr>
          <w:rStyle w:val="Kommentarzeichen"/>
        </w:rPr>
        <w:commentReference w:id="134"/>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35" w:name="_Toc475303457"/>
      <w:r>
        <w:rPr>
          <w:sz w:val="28"/>
          <w:szCs w:val="28"/>
          <w:lang w:val="de-AT"/>
        </w:rPr>
        <w:t>Analyse vorhandener Software</w:t>
      </w:r>
      <w:bookmarkEnd w:id="135"/>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lastRenderedPageBreak/>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commentRangeStart w:id="136"/>
      <w:r w:rsidRPr="00D27A20">
        <w:rPr>
          <w:rFonts w:ascii="CG Times (W1)" w:hAnsi="CG Times (W1)"/>
          <w:lang w:val="de-DE" w:eastAsia="de-AT"/>
        </w:rPr>
        <w:t>Abfragen der einzelnen Gruppen, welche Projekte verfolgt werden und welche Dokumente oder Projekte denen zur Verfügung stehen</w:t>
      </w:r>
      <w:commentRangeEnd w:id="136"/>
      <w:r w:rsidR="009B20F9">
        <w:rPr>
          <w:rStyle w:val="Kommentarzeichen"/>
        </w:rPr>
        <w:commentReference w:id="136"/>
      </w:r>
      <w:r w:rsidRPr="00D27A20">
        <w:rPr>
          <w:rFonts w:ascii="CG Times (W1)" w:hAnsi="CG Times (W1)"/>
          <w:lang w:val="de-DE" w:eastAsia="de-AT"/>
        </w:rPr>
        <w:t>.</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37" w:name="_Toc475303458"/>
      <w:r>
        <w:rPr>
          <w:sz w:val="28"/>
          <w:szCs w:val="28"/>
          <w:lang w:val="de-AT"/>
        </w:rPr>
        <w:t>Rollendefinition</w:t>
      </w:r>
      <w:bookmarkEnd w:id="137"/>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commentRangeStart w:id="138"/>
      <w:r w:rsidRPr="006A3173">
        <w:rPr>
          <w:lang w:val="de-DE"/>
        </w:rPr>
        <w:t xml:space="preserve">Administrator (technisch): </w:t>
      </w:r>
      <w:commentRangeEnd w:id="138"/>
      <w:r w:rsidR="009B20F9">
        <w:rPr>
          <w:rStyle w:val="Kommentarzeichen"/>
        </w:rPr>
        <w:commentReference w:id="138"/>
      </w:r>
      <w:r w:rsidRPr="006A3173">
        <w:rPr>
          <w:lang w:val="de-DE"/>
        </w:rPr>
        <w:t xml:space="preserve">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lastRenderedPageBreak/>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360798" w:rsidRPr="0090174E" w:rsidRDefault="00360798" w:rsidP="0090174E">
                            <w:pPr>
                              <w:pStyle w:val="Beschriftung"/>
                              <w:jc w:val="center"/>
                              <w:rPr>
                                <w:i w:val="0"/>
                                <w:noProof/>
                                <w:color w:val="000000" w:themeColor="text1"/>
                                <w:sz w:val="24"/>
                                <w:szCs w:val="24"/>
                              </w:rPr>
                            </w:pPr>
                            <w:bookmarkStart w:id="139" w:name="_Toc475303299"/>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360798" w:rsidRPr="0090174E" w:rsidRDefault="00360798" w:rsidP="0090174E">
                      <w:pPr>
                        <w:pStyle w:val="Beschriftung"/>
                        <w:jc w:val="center"/>
                        <w:rPr>
                          <w:i w:val="0"/>
                          <w:noProof/>
                          <w:color w:val="000000" w:themeColor="text1"/>
                          <w:sz w:val="24"/>
                          <w:szCs w:val="24"/>
                        </w:rPr>
                      </w:pPr>
                      <w:bookmarkStart w:id="140" w:name="_Toc475303299"/>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40"/>
                    </w:p>
                  </w:txbxContent>
                </v:textbox>
                <w10:wrap type="through"/>
              </v:shape>
            </w:pict>
          </mc:Fallback>
        </mc:AlternateContent>
      </w:r>
      <w:commentRangeStart w:id="141"/>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commentRangeEnd w:id="141"/>
      <w:r w:rsidR="00DE1855">
        <w:rPr>
          <w:rStyle w:val="Kommentarzeichen"/>
        </w:rPr>
        <w:commentReference w:id="141"/>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5"/>
          <w:type w:val="continuous"/>
          <w:pgSz w:w="11906" w:h="16838" w:code="9"/>
          <w:pgMar w:top="1418" w:right="1418" w:bottom="1134" w:left="1418" w:header="851" w:footer="709" w:gutter="284"/>
          <w:cols w:space="708"/>
          <w:docGrid w:linePitch="360"/>
        </w:sectPr>
      </w:pPr>
      <w:r w:rsidRPr="006074E0">
        <w:rPr>
          <w:lang w:val="de-AT"/>
        </w:rPr>
        <w:br w:type="page"/>
      </w:r>
      <w:r w:rsidR="00065725">
        <w:rPr>
          <w:rStyle w:val="Kommentarzeichen"/>
        </w:rPr>
        <w:commentReference w:id="142"/>
      </w:r>
      <w:r w:rsidR="00450E1A">
        <w:rPr>
          <w:rStyle w:val="Kommentarzeichen"/>
        </w:rPr>
        <w:commentReference w:id="143"/>
      </w:r>
    </w:p>
    <w:p w14:paraId="0CB993D7" w14:textId="53721E8B" w:rsidR="006F1D72" w:rsidRDefault="00C51BAB" w:rsidP="0070136C">
      <w:pPr>
        <w:pStyle w:val="berschrift1"/>
        <w:numPr>
          <w:ilvl w:val="0"/>
          <w:numId w:val="1"/>
        </w:numPr>
        <w:rPr>
          <w:lang w:val="de-AT"/>
        </w:rPr>
      </w:pPr>
      <w:bookmarkStart w:id="144" w:name="_Toc475303459"/>
      <w:commentRangeStart w:id="145"/>
      <w:r>
        <w:rPr>
          <w:lang w:val="de-AT"/>
        </w:rPr>
        <w:lastRenderedPageBreak/>
        <w:t>Weitere Schritte</w:t>
      </w:r>
      <w:bookmarkEnd w:id="144"/>
      <w:r w:rsidR="006F1D72" w:rsidRPr="006074E0">
        <w:rPr>
          <w:lang w:val="de-AT"/>
        </w:rPr>
        <w:t xml:space="preserve"> </w:t>
      </w:r>
      <w:commentRangeEnd w:id="145"/>
      <w:r w:rsidR="00DE5F8F">
        <w:rPr>
          <w:rStyle w:val="Kommentarzeichen"/>
          <w:rFonts w:eastAsia="Calibri" w:cs="Times New Roman"/>
          <w:b w:val="0"/>
          <w:bCs w:val="0"/>
        </w:rPr>
        <w:commentReference w:id="145"/>
      </w:r>
    </w:p>
    <w:p w14:paraId="08238903" w14:textId="10C5610A" w:rsidR="005C6843" w:rsidRDefault="005600E1" w:rsidP="005600E1">
      <w:pPr>
        <w:pStyle w:val="Listenabsatz"/>
        <w:numPr>
          <w:ilvl w:val="0"/>
          <w:numId w:val="16"/>
        </w:numPr>
        <w:rPr>
          <w:lang w:val="de-AT"/>
        </w:rPr>
      </w:pPr>
      <w:commentRangeStart w:id="146"/>
      <w:r>
        <w:rPr>
          <w:lang w:val="de-AT"/>
        </w:rPr>
        <w:t>Übersicht Soll/Ist bezüglich des Pflichtenheftes fertigstellen.</w:t>
      </w:r>
    </w:p>
    <w:p w14:paraId="5E5696EA" w14:textId="01C8D5F9" w:rsidR="005600E1" w:rsidRPr="005600E1" w:rsidRDefault="005600E1" w:rsidP="005600E1">
      <w:pPr>
        <w:pStyle w:val="Listenabsatz"/>
        <w:numPr>
          <w:ilvl w:val="0"/>
          <w:numId w:val="16"/>
        </w:numPr>
        <w:rPr>
          <w:lang w:val="de-AT"/>
        </w:rPr>
      </w:pPr>
      <w:r>
        <w:rPr>
          <w:lang w:val="de-AT"/>
        </w:rPr>
        <w:t>Planung für das 2. Semester.</w:t>
      </w:r>
      <w:commentRangeEnd w:id="146"/>
      <w:r w:rsidR="00BF0B9A">
        <w:rPr>
          <w:rStyle w:val="Kommentarzeichen"/>
        </w:rPr>
        <w:commentReference w:id="146"/>
      </w:r>
    </w:p>
    <w:p w14:paraId="55CCADE3" w14:textId="77777777" w:rsidR="00D30261" w:rsidRPr="005600E1" w:rsidRDefault="00D30261" w:rsidP="006074E0">
      <w:pPr>
        <w:keepNext/>
        <w:ind w:left="432"/>
        <w:jc w:val="left"/>
        <w:rPr>
          <w:lang w:val="de-AT"/>
        </w:rPr>
        <w:sectPr w:rsidR="00D30261" w:rsidRPr="005600E1" w:rsidSect="00322644">
          <w:headerReference w:type="default" r:id="rId26"/>
          <w:type w:val="continuous"/>
          <w:pgSz w:w="11906" w:h="16838" w:code="9"/>
          <w:pgMar w:top="1418" w:right="1418" w:bottom="1134" w:left="1418" w:header="851" w:footer="709" w:gutter="284"/>
          <w:cols w:space="708"/>
          <w:docGrid w:linePitch="360"/>
        </w:sectPr>
      </w:pPr>
      <w:r w:rsidRPr="005600E1">
        <w:rPr>
          <w:lang w:val="de-AT"/>
        </w:rPr>
        <w:br w:type="page"/>
      </w:r>
    </w:p>
    <w:bookmarkStart w:id="147" w:name="_Toc448390559" w:displacedByCustomXml="next"/>
    <w:bookmarkStart w:id="148" w:name="_Toc475303460" w:displacedByCustomXml="next"/>
    <w:sdt>
      <w:sdtPr>
        <w:rPr>
          <w:rFonts w:eastAsia="Calibri" w:cs="Times New Roman"/>
          <w:b w:val="0"/>
          <w:bCs w:val="0"/>
          <w:sz w:val="24"/>
          <w:szCs w:val="22"/>
          <w:lang w:val="de-AT"/>
        </w:rPr>
        <w:id w:val="-1593076219"/>
        <w:docPartObj>
          <w:docPartGallery w:val="Bibliographies"/>
          <w:docPartUnique/>
        </w:docPartObj>
      </w:sdtPr>
      <w:sdtEndPr/>
      <w:sdtContent>
        <w:bookmarkEnd w:id="147" w:displacedByCustomXml="prev"/>
        <w:commentRangeStart w:id="149" w:displacedByCustomXml="prev"/>
        <w:commentRangeStart w:id="150"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148"/>
          <w:commentRangeEnd w:id="150"/>
          <w:r w:rsidR="00BF0B9A">
            <w:rPr>
              <w:rStyle w:val="Kommentarzeichen"/>
              <w:rFonts w:eastAsia="Calibri" w:cs="Times New Roman"/>
              <w:b w:val="0"/>
              <w:bCs w:val="0"/>
            </w:rPr>
            <w:commentReference w:id="150"/>
          </w:r>
          <w:commentRangeEnd w:id="149"/>
          <w:r w:rsidR="002E3D29">
            <w:rPr>
              <w:rStyle w:val="Kommentarzeichen"/>
              <w:rFonts w:eastAsia="Calibri" w:cs="Times New Roman"/>
              <w:b w:val="0"/>
              <w:bCs w:val="0"/>
            </w:rPr>
            <w:commentReference w:id="149"/>
          </w:r>
        </w:p>
        <w:sdt>
          <w:sdtPr>
            <w:rPr>
              <w:lang w:val="de-AT"/>
            </w:rPr>
            <w:id w:val="111145805"/>
            <w:bibliography/>
          </w:sdtPr>
          <w:sdtEnd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360798"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360798"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360798"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360798"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151" w:name="_Toc475303461"/>
      <w:r w:rsidRPr="006074E0">
        <w:rPr>
          <w:lang w:val="de-AT"/>
        </w:rPr>
        <w:lastRenderedPageBreak/>
        <w:t>Anhang</w:t>
      </w:r>
      <w:bookmarkEnd w:id="151"/>
    </w:p>
    <w:p w14:paraId="55CCAE00" w14:textId="2C1E40F6" w:rsidR="00D30261" w:rsidRDefault="00AF19E8" w:rsidP="00AB0E0B">
      <w:pPr>
        <w:pStyle w:val="berschrift2"/>
        <w:ind w:left="432"/>
        <w:rPr>
          <w:sz w:val="28"/>
          <w:szCs w:val="28"/>
          <w:lang w:val="de-AT"/>
        </w:rPr>
      </w:pPr>
      <w:bookmarkStart w:id="152" w:name="_Toc475303462"/>
      <w:commentRangeStart w:id="153"/>
      <w:r>
        <w:rPr>
          <w:sz w:val="28"/>
          <w:szCs w:val="28"/>
          <w:lang w:val="de-AT"/>
        </w:rPr>
        <w:t>SQL Messungen</w:t>
      </w:r>
      <w:bookmarkEnd w:id="152"/>
      <w:commentRangeEnd w:id="153"/>
      <w:r w:rsidR="00C341DD">
        <w:rPr>
          <w:rStyle w:val="Kommentarzeichen"/>
          <w:rFonts w:eastAsia="Calibri" w:cs="Times New Roman"/>
          <w:b w:val="0"/>
          <w:bCs w:val="0"/>
        </w:rPr>
        <w:commentReference w:id="153"/>
      </w:r>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commentRangeStart w:id="154"/>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commentRangeEnd w:id="154"/>
            <w:r w:rsidR="00C341DD">
              <w:rPr>
                <w:rStyle w:val="Kommentarzeichen"/>
              </w:rPr>
              <w:commentReference w:id="154"/>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commentRangeStart w:id="155"/>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commentRangeEnd w:id="155"/>
            <w:r w:rsidR="00BF0B9A">
              <w:rPr>
                <w:rStyle w:val="Kommentarzeichen"/>
              </w:rPr>
              <w:commentReference w:id="155"/>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k" w:date="2017-02-24T14:04:00Z" w:initials="f">
    <w:p w14:paraId="4587E373" w14:textId="1C194081" w:rsidR="00360798" w:rsidRDefault="00360798">
      <w:pPr>
        <w:pStyle w:val="Kommentartext"/>
        <w:rPr>
          <w:lang w:val="de-AT"/>
        </w:rPr>
      </w:pPr>
      <w:r>
        <w:rPr>
          <w:rStyle w:val="Kommentarzeichen"/>
        </w:rPr>
        <w:annotationRef/>
      </w:r>
      <w:r w:rsidRPr="00155933">
        <w:rPr>
          <w:lang w:val="de-AT"/>
        </w:rPr>
        <w:t xml:space="preserve">Allgemein: Wie gestern erwähnt, bitte auf Kleinigkeiten/Tippfehler achten. </w:t>
      </w:r>
      <w:r>
        <w:rPr>
          <w:lang w:val="de-AT"/>
        </w:rPr>
        <w:t>Keine offenen „TODOs“ im abgegebenen Dokument lassen. Achtet außerdem auf konsistente Formatierung und einheitliche Verwendung von Begriffen.</w:t>
      </w:r>
    </w:p>
    <w:p w14:paraId="446CC6F3" w14:textId="77777777" w:rsidR="00360798" w:rsidRDefault="00360798">
      <w:pPr>
        <w:pStyle w:val="Kommentartext"/>
        <w:rPr>
          <w:lang w:val="de-AT"/>
        </w:rPr>
      </w:pPr>
    </w:p>
    <w:p w14:paraId="0FCC61BE" w14:textId="67439FF0" w:rsidR="00360798" w:rsidRPr="00155933" w:rsidRDefault="00360798">
      <w:pPr>
        <w:pStyle w:val="Kommentartext"/>
        <w:rPr>
          <w:lang w:val="de-AT"/>
        </w:rPr>
      </w:pPr>
      <w:r>
        <w:rPr>
          <w:lang w:val="de-AT"/>
        </w:rPr>
        <w:t>Struktur: Zunächst soll die zu behandelnde die Fragestellung klar dargelegt und die Anforderungen an das Projekt definiert werden. Danach wird strukturiert die Methodik dargelegt, der theoretische Hintergrund betrachtet und die related work diskutiert. Am Ende des Berichtes können die Erkenntnisse zusammengefasst werden. Die Beschreibung der Umsetzung bzw. der praktischen Implementierung kommt als Ausblick für das nächste Semester.</w:t>
      </w:r>
    </w:p>
  </w:comment>
  <w:comment w:id="11" w:author="fk" w:date="2017-02-24T14:08:00Z" w:initials="f">
    <w:p w14:paraId="49CAA62E" w14:textId="77CA007B" w:rsidR="00360798" w:rsidRPr="004A77A8" w:rsidRDefault="00360798">
      <w:pPr>
        <w:pStyle w:val="Kommentartext"/>
        <w:rPr>
          <w:lang w:val="de-AT"/>
        </w:rPr>
      </w:pPr>
      <w:r>
        <w:rPr>
          <w:rStyle w:val="Kommentarzeichen"/>
        </w:rPr>
        <w:annotationRef/>
      </w:r>
      <w:r w:rsidRPr="004A77A8">
        <w:rPr>
          <w:lang w:val="de-AT"/>
        </w:rPr>
        <w:t>inkonsistente Formatierung, “:” und “-“</w:t>
      </w:r>
    </w:p>
  </w:comment>
  <w:comment w:id="26" w:author="Armin Veichtlbauer" w:date="2017-02-23T14:35:00Z" w:initials="av">
    <w:p w14:paraId="7B9021A1" w14:textId="0F486F96" w:rsidR="00360798" w:rsidRPr="00155933" w:rsidRDefault="00360798">
      <w:pPr>
        <w:pStyle w:val="Kommentartext"/>
        <w:rPr>
          <w:lang w:val="de-AT"/>
        </w:rPr>
      </w:pPr>
      <w:r w:rsidRPr="00B44B26">
        <w:rPr>
          <w:rStyle w:val="Kommentarzeichen"/>
        </w:rPr>
        <w:annotationRef/>
      </w:r>
      <w:r w:rsidRPr="00155933">
        <w:rPr>
          <w:lang w:val="de-AT"/>
        </w:rPr>
        <w:t>Die gibt es schon. Eure Aufgabe war die Recherche, wie gut die in der vorliegenden Form geeignet ist für Meterdaten und gegebenenfalls ein Vorschlag für eine bessere Lösung.</w:t>
      </w:r>
    </w:p>
  </w:comment>
  <w:comment w:id="28" w:author="Armin Veichtlbauer" w:date="2017-02-23T16:47:00Z" w:initials="av">
    <w:p w14:paraId="68ED7FB1" w14:textId="3E6D5AAC" w:rsidR="00360798" w:rsidRPr="00155933" w:rsidRDefault="00360798">
      <w:pPr>
        <w:pStyle w:val="Kommentartext"/>
        <w:rPr>
          <w:lang w:val="de-AT"/>
        </w:rPr>
      </w:pPr>
      <w:r>
        <w:rPr>
          <w:rStyle w:val="Kommentarzeichen"/>
        </w:rPr>
        <w:annotationRef/>
      </w:r>
      <w:r w:rsidRPr="00155933">
        <w:rPr>
          <w:lang w:val="de-AT"/>
        </w:rPr>
        <w:t>Das ist die Aufgabe der Bachelorgruppe.</w:t>
      </w:r>
    </w:p>
  </w:comment>
  <w:comment w:id="27" w:author="fk" w:date="2017-02-24T14:10:00Z" w:initials="f">
    <w:p w14:paraId="740400CF" w14:textId="44085682" w:rsidR="00360798" w:rsidRPr="004A77A8" w:rsidRDefault="00360798">
      <w:pPr>
        <w:pStyle w:val="Kommentartext"/>
        <w:rPr>
          <w:lang w:val="de-AT"/>
        </w:rPr>
      </w:pPr>
      <w:r>
        <w:rPr>
          <w:rStyle w:val="Kommentarzeichen"/>
        </w:rPr>
        <w:annotationRef/>
      </w:r>
      <w:r w:rsidRPr="004A77A8">
        <w:rPr>
          <w:lang w:val="de-AT"/>
        </w:rPr>
        <w:t xml:space="preserve">Die Ziele können noch viel präziser formuliert </w:t>
      </w:r>
      <w:r>
        <w:rPr>
          <w:lang w:val="de-AT"/>
        </w:rPr>
        <w:t>werden. Das hilft euch bei der Wahrung der Struktur und bei der Evaluierung.</w:t>
      </w:r>
    </w:p>
  </w:comment>
  <w:comment w:id="30" w:author="Armin Veichtlbauer" w:date="2017-02-23T14:38:00Z" w:initials="av">
    <w:p w14:paraId="2B12ABD5" w14:textId="23969141" w:rsidR="00360798" w:rsidRPr="00155933" w:rsidRDefault="00360798">
      <w:pPr>
        <w:pStyle w:val="Kommentartext"/>
        <w:rPr>
          <w:lang w:val="de-AT"/>
        </w:rPr>
      </w:pPr>
      <w:r>
        <w:rPr>
          <w:rStyle w:val="Kommentarzeichen"/>
        </w:rPr>
        <w:annotationRef/>
      </w:r>
      <w:r w:rsidRPr="00155933">
        <w:rPr>
          <w:lang w:val="de-AT"/>
        </w:rPr>
        <w:t>Gehört zur FH Salzburg</w:t>
      </w:r>
    </w:p>
  </w:comment>
  <w:comment w:id="33" w:author="Armin Veichtlbauer" w:date="2017-02-23T14:39:00Z" w:initials="av">
    <w:p w14:paraId="624F273A" w14:textId="461196E2" w:rsidR="00360798" w:rsidRPr="00155933" w:rsidRDefault="00360798">
      <w:pPr>
        <w:pStyle w:val="Kommentartext"/>
        <w:rPr>
          <w:lang w:val="de-AT"/>
        </w:rPr>
      </w:pPr>
      <w:r>
        <w:rPr>
          <w:rStyle w:val="Kommentarzeichen"/>
        </w:rPr>
        <w:annotationRef/>
      </w:r>
      <w:r w:rsidRPr="00155933">
        <w:rPr>
          <w:lang w:val="de-AT"/>
        </w:rPr>
        <w:t>Kein Satz</w:t>
      </w:r>
    </w:p>
  </w:comment>
  <w:comment w:id="35" w:author="Armin Veichtlbauer" w:date="2017-02-23T14:42:00Z" w:initials="av">
    <w:p w14:paraId="1D66570E" w14:textId="23CB36FC" w:rsidR="00360798" w:rsidRPr="00155933" w:rsidRDefault="00360798">
      <w:pPr>
        <w:pStyle w:val="Kommentartext"/>
        <w:rPr>
          <w:lang w:val="de-AT"/>
        </w:rPr>
      </w:pPr>
      <w:r>
        <w:rPr>
          <w:rStyle w:val="Kommentarzeichen"/>
        </w:rPr>
        <w:annotationRef/>
      </w:r>
      <w:r w:rsidRPr="00155933">
        <w:rPr>
          <w:lang w:val="de-AT"/>
        </w:rPr>
        <w:t>Warum die leere Seite?</w:t>
      </w:r>
    </w:p>
  </w:comment>
  <w:comment w:id="38" w:author="fk" w:date="2017-02-24T14:11:00Z" w:initials="f">
    <w:p w14:paraId="61277E2D" w14:textId="3A64A028" w:rsidR="00360798" w:rsidRPr="00043455" w:rsidRDefault="00360798">
      <w:pPr>
        <w:pStyle w:val="Kommentartext"/>
        <w:rPr>
          <w:lang w:val="de-AT"/>
        </w:rPr>
      </w:pPr>
      <w:r>
        <w:rPr>
          <w:rStyle w:val="Kommentarzeichen"/>
        </w:rPr>
        <w:annotationRef/>
      </w:r>
      <w:r w:rsidRPr="00043455">
        <w:rPr>
          <w:lang w:val="de-AT"/>
        </w:rPr>
        <w:t xml:space="preserve">ER-Modell. Zusammengesetzte Hauptwörter brauchen einen Bindestrich. </w:t>
      </w:r>
      <w:r>
        <w:rPr>
          <w:lang w:val="de-AT"/>
        </w:rPr>
        <w:t>Das gesamte Dokument nochmal dahingehend überprüfen.</w:t>
      </w:r>
    </w:p>
  </w:comment>
  <w:comment w:id="39" w:author="Eduard Hirsch" w:date="2017-02-25T10:03:00Z" w:initials="EH">
    <w:p w14:paraId="1D23E111" w14:textId="121C70C6" w:rsidR="00360798" w:rsidRPr="00360798" w:rsidRDefault="00360798">
      <w:pPr>
        <w:pStyle w:val="Kommentartext"/>
        <w:rPr>
          <w:lang w:val="de-AT"/>
        </w:rPr>
      </w:pPr>
      <w:r>
        <w:rPr>
          <w:rStyle w:val="Kommentarzeichen"/>
        </w:rPr>
        <w:annotationRef/>
      </w:r>
      <w:r>
        <w:rPr>
          <w:lang w:val="de-AT"/>
        </w:rPr>
        <w:t>Nicht sehr wissenschaftlich …</w:t>
      </w:r>
    </w:p>
  </w:comment>
  <w:comment w:id="40" w:author="Armin Veichtlbauer" w:date="2017-02-23T16:46:00Z" w:initials="av">
    <w:p w14:paraId="460918C5" w14:textId="547075E6" w:rsidR="00360798" w:rsidRPr="00155933" w:rsidRDefault="00360798">
      <w:pPr>
        <w:pStyle w:val="Kommentartext"/>
        <w:rPr>
          <w:lang w:val="de-AT"/>
        </w:rPr>
      </w:pPr>
      <w:r>
        <w:rPr>
          <w:rStyle w:val="Kommentarzeichen"/>
        </w:rPr>
        <w:annotationRef/>
      </w:r>
      <w:r w:rsidRPr="00155933">
        <w:rPr>
          <w:lang w:val="de-AT"/>
        </w:rPr>
        <w:t>Daraus geht nicht hervor, ob das auch passiert ist; das kommt erst weiter unten.</w:t>
      </w:r>
    </w:p>
  </w:comment>
  <w:comment w:id="42" w:author="fk" w:date="2017-02-24T14:12:00Z" w:initials="f">
    <w:p w14:paraId="6CA1AF8C" w14:textId="67895C17" w:rsidR="00360798" w:rsidRDefault="00360798">
      <w:pPr>
        <w:pStyle w:val="Kommentartext"/>
        <w:rPr>
          <w:lang w:val="de-AT"/>
        </w:rPr>
      </w:pPr>
      <w:r>
        <w:rPr>
          <w:rStyle w:val="Kommentarzeichen"/>
        </w:rPr>
        <w:annotationRef/>
      </w:r>
      <w:r w:rsidRPr="00B77247">
        <w:rPr>
          <w:lang w:val="de-AT"/>
        </w:rPr>
        <w:t>Warum genau diese? Begründen.</w:t>
      </w:r>
    </w:p>
    <w:p w14:paraId="1B9EC529" w14:textId="7A1EAB5A" w:rsidR="00360798" w:rsidRPr="00B77247" w:rsidRDefault="00360798">
      <w:pPr>
        <w:pStyle w:val="Kommentartext"/>
        <w:rPr>
          <w:lang w:val="de-AT"/>
        </w:rPr>
      </w:pPr>
    </w:p>
  </w:comment>
  <w:comment w:id="45" w:author="fk" w:date="2017-02-24T14:13:00Z" w:initials="f">
    <w:p w14:paraId="10070635" w14:textId="6E314475" w:rsidR="00360798" w:rsidRPr="00B77247" w:rsidRDefault="00360798">
      <w:pPr>
        <w:pStyle w:val="Kommentartext"/>
        <w:rPr>
          <w:lang w:val="de-AT"/>
        </w:rPr>
      </w:pPr>
      <w:r>
        <w:rPr>
          <w:rStyle w:val="Kommentarzeichen"/>
        </w:rPr>
        <w:annotationRef/>
      </w:r>
      <w:r w:rsidRPr="00B77247">
        <w:rPr>
          <w:lang w:val="de-AT"/>
        </w:rPr>
        <w:t xml:space="preserve">Auch hier die Methode genau definieren. </w:t>
      </w:r>
      <w:r>
        <w:rPr>
          <w:lang w:val="de-AT"/>
        </w:rPr>
        <w:t>Was ist die Hypothese? Was soll der Test zeigen?</w:t>
      </w:r>
    </w:p>
  </w:comment>
  <w:comment w:id="46" w:author="Armin Veichtlbauer" w:date="2017-02-23T14:48:00Z" w:initials="av">
    <w:p w14:paraId="7BFCA594" w14:textId="37E26729" w:rsidR="00360798" w:rsidRPr="00155933" w:rsidRDefault="00360798">
      <w:pPr>
        <w:pStyle w:val="Kommentartext"/>
        <w:rPr>
          <w:lang w:val="de-AT"/>
        </w:rPr>
      </w:pPr>
      <w:r>
        <w:rPr>
          <w:rStyle w:val="Kommentarzeichen"/>
        </w:rPr>
        <w:annotationRef/>
      </w:r>
      <w:r w:rsidRPr="00155933">
        <w:rPr>
          <w:lang w:val="de-AT"/>
        </w:rPr>
        <w:t>Solche Sätze gehören nicht in einen Report.</w:t>
      </w:r>
    </w:p>
  </w:comment>
  <w:comment w:id="47" w:author="Armin Veichtlbauer" w:date="2017-02-23T14:53:00Z" w:initials="av">
    <w:p w14:paraId="287055FE" w14:textId="08D479EE" w:rsidR="00360798" w:rsidRPr="00155933" w:rsidRDefault="00360798">
      <w:pPr>
        <w:pStyle w:val="Kommentartext"/>
        <w:rPr>
          <w:lang w:val="de-AT"/>
        </w:rPr>
      </w:pPr>
      <w:r>
        <w:rPr>
          <w:rStyle w:val="Kommentarzeichen"/>
        </w:rPr>
        <w:annotationRef/>
      </w:r>
      <w:r w:rsidRPr="00155933">
        <w:rPr>
          <w:lang w:val="de-AT"/>
        </w:rPr>
        <w:t>Was hat das mit der Anforderungsanalyse zu tun? Überhaupt habt ihr nicht exakt zwischen Anforderungsanalyse und State-of-the Art Recherche unterschieden.</w:t>
      </w:r>
    </w:p>
  </w:comment>
  <w:comment w:id="48" w:author="Armin Veichtlbauer" w:date="2017-02-23T14:50:00Z" w:initials="av">
    <w:p w14:paraId="039C7115" w14:textId="1CE155F1" w:rsidR="00360798" w:rsidRPr="00155933" w:rsidRDefault="00360798">
      <w:pPr>
        <w:pStyle w:val="Kommentartext"/>
        <w:rPr>
          <w:lang w:val="de-AT"/>
        </w:rPr>
      </w:pPr>
      <w:r>
        <w:rPr>
          <w:rStyle w:val="Kommentarzeichen"/>
        </w:rPr>
        <w:annotationRef/>
      </w:r>
      <w:r w:rsidRPr="00155933">
        <w:rPr>
          <w:lang w:val="de-AT"/>
        </w:rPr>
        <w:t>Das klingt ein wenig zu weich. Die Vorgaben waren a) Weiterverwednung des existierienden DBM sowie b) Recherche möglicher Alternativen</w:t>
      </w:r>
    </w:p>
  </w:comment>
  <w:comment w:id="50" w:author="fk" w:date="2017-02-24T14:13:00Z" w:initials="f">
    <w:p w14:paraId="69838FC4" w14:textId="334339FD" w:rsidR="00360798" w:rsidRPr="00C178B7" w:rsidRDefault="00360798">
      <w:pPr>
        <w:pStyle w:val="Kommentartext"/>
        <w:rPr>
          <w:lang w:val="de-AT"/>
        </w:rPr>
      </w:pPr>
      <w:r>
        <w:rPr>
          <w:rStyle w:val="Kommentarzeichen"/>
        </w:rPr>
        <w:annotationRef/>
      </w:r>
      <w:r w:rsidRPr="00C178B7">
        <w:rPr>
          <w:lang w:val="de-AT"/>
        </w:rPr>
        <w:t>Wie besprochen: Der Importer soll nicht Teil eures Codes werden.</w:t>
      </w:r>
      <w:r>
        <w:rPr>
          <w:lang w:val="de-AT"/>
        </w:rPr>
        <w:t xml:space="preserve"> Eine Möglichkeit über eure API auch Daten zu schreiben gehört aber dazu.</w:t>
      </w:r>
    </w:p>
  </w:comment>
  <w:comment w:id="52" w:author="fk" w:date="2017-02-24T14:15:00Z" w:initials="f">
    <w:p w14:paraId="61DAAC63" w14:textId="0BC757FB" w:rsidR="00360798" w:rsidRPr="00BE2B8C" w:rsidRDefault="00360798">
      <w:pPr>
        <w:pStyle w:val="Kommentartext"/>
        <w:rPr>
          <w:lang w:val="de-AT"/>
        </w:rPr>
      </w:pPr>
      <w:r>
        <w:rPr>
          <w:rStyle w:val="Kommentarzeichen"/>
        </w:rPr>
        <w:annotationRef/>
      </w:r>
      <w:r w:rsidRPr="00BE2B8C">
        <w:rPr>
          <w:lang w:val="de-AT"/>
        </w:rPr>
        <w:t>Genauer beschreiben. Was sind “wirklich große Datenmengen”?</w:t>
      </w:r>
      <w:r>
        <w:rPr>
          <w:lang w:val="de-AT"/>
        </w:rPr>
        <w:t xml:space="preserve"> Wie wurde analysiert/gemessen? Nach Anzahl Zeilen/Datengröße?</w:t>
      </w:r>
    </w:p>
  </w:comment>
  <w:comment w:id="55" w:author="Armin Veichtlbauer" w:date="2017-02-23T14:58:00Z" w:initials="av">
    <w:p w14:paraId="3FCA7737" w14:textId="0FA1D287" w:rsidR="00360798" w:rsidRPr="00155933" w:rsidRDefault="00360798">
      <w:pPr>
        <w:pStyle w:val="Kommentartext"/>
        <w:rPr>
          <w:lang w:val="de-AT"/>
        </w:rPr>
      </w:pPr>
      <w:r>
        <w:rPr>
          <w:rStyle w:val="Kommentarzeichen"/>
        </w:rPr>
        <w:annotationRef/>
      </w:r>
      <w:r w:rsidRPr="00155933">
        <w:rPr>
          <w:lang w:val="de-AT"/>
        </w:rPr>
        <w:t>Das kann man schon mal machen, um die Probleme besser einschätzen zu können; aber für einen Report würde ich mir härtere Aussagen über das Ergebnis einer solchen Analyse vorstellen.</w:t>
      </w:r>
    </w:p>
  </w:comment>
  <w:comment w:id="57" w:author="Armin Veichtlbauer" w:date="2017-02-23T16:45:00Z" w:initials="av">
    <w:p w14:paraId="76B2A81E" w14:textId="4ABFA081" w:rsidR="00360798" w:rsidRPr="00155933" w:rsidRDefault="00360798">
      <w:pPr>
        <w:pStyle w:val="Kommentartext"/>
        <w:rPr>
          <w:lang w:val="de-AT"/>
        </w:rPr>
      </w:pPr>
      <w:r>
        <w:rPr>
          <w:rStyle w:val="Kommentarzeichen"/>
        </w:rPr>
        <w:annotationRef/>
      </w:r>
      <w:r w:rsidRPr="00155933">
        <w:rPr>
          <w:lang w:val="de-AT"/>
        </w:rPr>
        <w:t>Bei einer Analyse wird üblicherweise das Resultat in einem Report dokumentiert. Ihr schreibt hier nur davon was ihr gemacht habt.; das Ergebnis kann man sich dann unten suchen – aber hier würde es hingehören.</w:t>
      </w:r>
    </w:p>
  </w:comment>
  <w:comment w:id="59" w:author="Armin Veichtlbauer" w:date="2017-02-23T16:44:00Z" w:initials="av">
    <w:p w14:paraId="1D0F5669" w14:textId="6C25DC19" w:rsidR="00360798" w:rsidRPr="00155933" w:rsidRDefault="00360798">
      <w:pPr>
        <w:pStyle w:val="Kommentartext"/>
        <w:rPr>
          <w:lang w:val="de-AT"/>
        </w:rPr>
      </w:pPr>
      <w:r>
        <w:rPr>
          <w:rStyle w:val="Kommentarzeichen"/>
        </w:rPr>
        <w:annotationRef/>
      </w:r>
      <w:r w:rsidRPr="00155933">
        <w:rPr>
          <w:lang w:val="de-AT"/>
        </w:rPr>
        <w:t>Was ist das? Der Begriff taucht hier das erste Mal auf und wird nicht definiert.</w:t>
      </w:r>
    </w:p>
  </w:comment>
  <w:comment w:id="60" w:author="Armin Veichtlbauer" w:date="2017-02-23T15:05:00Z" w:initials="av">
    <w:p w14:paraId="745D1531" w14:textId="724692C0" w:rsidR="00360798" w:rsidRPr="00155933" w:rsidRDefault="00360798">
      <w:pPr>
        <w:pStyle w:val="Kommentartext"/>
        <w:rPr>
          <w:lang w:val="de-AT"/>
        </w:rPr>
      </w:pPr>
      <w:r>
        <w:rPr>
          <w:rStyle w:val="Kommentarzeichen"/>
        </w:rPr>
        <w:annotationRef/>
      </w:r>
      <w:r w:rsidRPr="00155933">
        <w:rPr>
          <w:lang w:val="de-AT"/>
        </w:rPr>
        <w:t>Und wie habt ihr das gemacht? Welche Rollen sind definiert worden und welche Rechte haben diese?</w:t>
      </w:r>
    </w:p>
  </w:comment>
  <w:comment w:id="61" w:author="fk" w:date="2017-02-24T14:16:00Z" w:initials="f">
    <w:p w14:paraId="61C6A3EF" w14:textId="3EB8D8C8" w:rsidR="00360798" w:rsidRPr="006C6B1C" w:rsidRDefault="00360798">
      <w:pPr>
        <w:pStyle w:val="Kommentartext"/>
        <w:rPr>
          <w:lang w:val="de-AT"/>
        </w:rPr>
      </w:pPr>
      <w:r>
        <w:rPr>
          <w:rStyle w:val="Kommentarzeichen"/>
        </w:rPr>
        <w:annotationRef/>
      </w:r>
      <w:r w:rsidRPr="006C6B1C">
        <w:rPr>
          <w:lang w:val="de-AT"/>
        </w:rPr>
        <w:t>Auch hier: Klar spezifizieren was die einzelnen Punkte bedeuten.</w:t>
      </w:r>
    </w:p>
  </w:comment>
  <w:comment w:id="71" w:author="fk" w:date="2017-02-24T14:17:00Z" w:initials="f">
    <w:p w14:paraId="51B2B332" w14:textId="7E1108CB" w:rsidR="00360798" w:rsidRPr="006C6B1C" w:rsidRDefault="00360798">
      <w:pPr>
        <w:pStyle w:val="Kommentartext"/>
        <w:rPr>
          <w:lang w:val="de-AT"/>
        </w:rPr>
      </w:pPr>
      <w:r>
        <w:rPr>
          <w:rStyle w:val="Kommentarzeichen"/>
        </w:rPr>
        <w:annotationRef/>
      </w:r>
      <w:r w:rsidRPr="006C6B1C">
        <w:rPr>
          <w:lang w:val="de-AT"/>
        </w:rPr>
        <w:t>Bei der Festlegung? Bei der Definition?</w:t>
      </w:r>
    </w:p>
  </w:comment>
  <w:comment w:id="72" w:author="Armin Veichtlbauer" w:date="2017-02-23T15:07:00Z" w:initials="av">
    <w:p w14:paraId="112F7B05" w14:textId="05F3B332" w:rsidR="00360798" w:rsidRPr="00155933" w:rsidRDefault="00360798">
      <w:pPr>
        <w:pStyle w:val="Kommentartext"/>
        <w:rPr>
          <w:lang w:val="de-AT"/>
        </w:rPr>
      </w:pPr>
      <w:r>
        <w:rPr>
          <w:rStyle w:val="Kommentarzeichen"/>
        </w:rPr>
        <w:annotationRef/>
      </w:r>
      <w:r w:rsidRPr="00155933">
        <w:rPr>
          <w:lang w:val="de-AT"/>
        </w:rPr>
        <w:t>Das sollte eigentlich oben in der Sota bereits beschrieben worden sein.</w:t>
      </w:r>
    </w:p>
  </w:comment>
  <w:comment w:id="74" w:author="fk" w:date="2017-02-24T14:18:00Z" w:initials="f">
    <w:p w14:paraId="6E8B4243" w14:textId="369A1F6B" w:rsidR="00360798" w:rsidRPr="006C6B1C" w:rsidRDefault="00360798">
      <w:pPr>
        <w:pStyle w:val="Kommentartext"/>
        <w:rPr>
          <w:lang w:val="de-AT"/>
        </w:rPr>
      </w:pPr>
      <w:r>
        <w:rPr>
          <w:rStyle w:val="Kommentarzeichen"/>
        </w:rPr>
        <w:annotationRef/>
      </w:r>
      <w:r w:rsidRPr="006C6B1C">
        <w:rPr>
          <w:lang w:val="de-AT"/>
        </w:rPr>
        <w:t>Hier genau das Setup, die Fragestellung und die Vorgehensweise beschreiben.</w:t>
      </w:r>
    </w:p>
  </w:comment>
  <w:comment w:id="76" w:author="Eduard Hirsch" w:date="2017-02-25T10:07:00Z" w:initials="EH">
    <w:p w14:paraId="4FA440EE" w14:textId="5A09D797" w:rsidR="00360798" w:rsidRPr="00360798" w:rsidRDefault="00360798">
      <w:pPr>
        <w:pStyle w:val="Kommentartext"/>
        <w:rPr>
          <w:lang w:val="de-AT"/>
        </w:rPr>
      </w:pPr>
      <w:r>
        <w:rPr>
          <w:rStyle w:val="Kommentarzeichen"/>
        </w:rPr>
        <w:annotationRef/>
      </w:r>
      <w:r>
        <w:rPr>
          <w:lang w:val="de-AT"/>
        </w:rPr>
        <w:t>Die DB Auswahl ist sehr willkürlich getroffen. Es fehlt eine Überlegung welche Datenbanken warum analysiert werden. Außerdem ist mysql aus Performance Gründen wahrscheinlich eher eine schlechte Wahl</w:t>
      </w:r>
    </w:p>
  </w:comment>
  <w:comment w:id="80" w:author="Armin Veichtlbauer" w:date="2017-02-23T15:08:00Z" w:initials="av">
    <w:p w14:paraId="712E43CD" w14:textId="6301C132" w:rsidR="00360798" w:rsidRPr="00155933" w:rsidRDefault="00360798">
      <w:pPr>
        <w:pStyle w:val="Kommentartext"/>
        <w:rPr>
          <w:lang w:val="de-AT"/>
        </w:rPr>
      </w:pPr>
      <w:r>
        <w:rPr>
          <w:rStyle w:val="Kommentarzeichen"/>
        </w:rPr>
        <w:annotationRef/>
      </w:r>
      <w:r w:rsidRPr="00155933">
        <w:rPr>
          <w:lang w:val="de-AT"/>
        </w:rPr>
        <w:t>Das ist kein csv Format</w:t>
      </w:r>
    </w:p>
  </w:comment>
  <w:comment w:id="81" w:author="fk" w:date="2017-02-24T14:18:00Z" w:initials="f">
    <w:p w14:paraId="51B41154" w14:textId="083E1121" w:rsidR="00360798" w:rsidRPr="006C6B1C" w:rsidRDefault="00360798">
      <w:pPr>
        <w:pStyle w:val="Kommentartext"/>
        <w:rPr>
          <w:lang w:val="de-AT"/>
        </w:rPr>
      </w:pPr>
      <w:r>
        <w:rPr>
          <w:rStyle w:val="Kommentarzeichen"/>
        </w:rPr>
        <w:annotationRef/>
      </w:r>
      <w:r w:rsidRPr="006C6B1C">
        <w:rPr>
          <w:lang w:val="de-AT"/>
        </w:rPr>
        <w:t xml:space="preserve">Als Listing einfügen. </w:t>
      </w:r>
      <w:r>
        <w:rPr>
          <w:lang w:val="de-AT"/>
        </w:rPr>
        <w:t>Dann kann man es auch leicht kopieren,  um die Ergebnisse nachzuvollziehen.</w:t>
      </w:r>
    </w:p>
  </w:comment>
  <w:comment w:id="86" w:author="fk" w:date="2017-02-24T14:19:00Z" w:initials="f">
    <w:p w14:paraId="779A1A6F" w14:textId="6A4A3D04" w:rsidR="00360798" w:rsidRPr="0048602D" w:rsidRDefault="00360798">
      <w:pPr>
        <w:pStyle w:val="Kommentartext"/>
        <w:rPr>
          <w:lang w:val="de-AT"/>
        </w:rPr>
      </w:pPr>
      <w:r>
        <w:rPr>
          <w:rStyle w:val="Kommentarzeichen"/>
        </w:rPr>
        <w:annotationRef/>
      </w:r>
      <w:r w:rsidRPr="0048602D">
        <w:rPr>
          <w:lang w:val="de-AT"/>
        </w:rPr>
        <w:t>ER-Modell</w:t>
      </w:r>
    </w:p>
  </w:comment>
  <w:comment w:id="88" w:author="fk" w:date="2017-02-24T14:19:00Z" w:initials="f">
    <w:p w14:paraId="3D13BF36" w14:textId="5F6A84D7" w:rsidR="00360798" w:rsidRPr="0048602D" w:rsidRDefault="00360798">
      <w:pPr>
        <w:pStyle w:val="Kommentartext"/>
        <w:rPr>
          <w:lang w:val="de-AT"/>
        </w:rPr>
      </w:pPr>
      <w:r>
        <w:rPr>
          <w:rStyle w:val="Kommentarzeichen"/>
        </w:rPr>
        <w:annotationRef/>
      </w:r>
      <w:r w:rsidRPr="0048602D">
        <w:rPr>
          <w:lang w:val="de-AT"/>
        </w:rPr>
        <w:t>Wie ist</w:t>
      </w:r>
      <w:r>
        <w:rPr>
          <w:lang w:val="de-AT"/>
        </w:rPr>
        <w:t xml:space="preserve"> die VM im Netzwerk erreichbar? Zugangsdaten?</w:t>
      </w:r>
    </w:p>
  </w:comment>
  <w:comment w:id="89" w:author="Eduard Hirsch" w:date="2017-02-25T10:11:00Z" w:initials="EH">
    <w:p w14:paraId="2DF62297" w14:textId="5FF67702" w:rsidR="00360798" w:rsidRPr="00360798" w:rsidRDefault="00360798">
      <w:pPr>
        <w:pStyle w:val="Kommentartext"/>
        <w:rPr>
          <w:lang w:val="de-AT"/>
        </w:rPr>
      </w:pPr>
      <w:r>
        <w:rPr>
          <w:rStyle w:val="Kommentarzeichen"/>
        </w:rPr>
        <w:annotationRef/>
      </w:r>
      <w:r w:rsidRPr="00360798">
        <w:rPr>
          <w:rStyle w:val="Kommentarzeichen"/>
          <w:lang w:val="de-AT"/>
        </w:rPr>
        <w:t>Nur die Impleme</w:t>
      </w:r>
      <w:r w:rsidR="006300AE">
        <w:rPr>
          <w:rStyle w:val="Kommentarzeichen"/>
          <w:lang w:val="de-AT"/>
        </w:rPr>
        <w:t>ntierung oder auch die deployme Software? Sprich wo läuft das fertig System.</w:t>
      </w:r>
    </w:p>
  </w:comment>
  <w:comment w:id="90" w:author="Eduard Hirsch" w:date="2017-02-25T10:13:00Z" w:initials="EH">
    <w:p w14:paraId="3ABE38B0" w14:textId="098EA3A7" w:rsidR="006300AE" w:rsidRPr="006300AE" w:rsidRDefault="006300AE">
      <w:pPr>
        <w:pStyle w:val="Kommentartext"/>
        <w:rPr>
          <w:lang w:val="de-AT"/>
        </w:rPr>
      </w:pPr>
      <w:r>
        <w:rPr>
          <w:rStyle w:val="Kommentarzeichen"/>
        </w:rPr>
        <w:annotationRef/>
      </w:r>
      <w:r w:rsidRPr="006300AE">
        <w:rPr>
          <w:lang w:val="de-AT"/>
        </w:rPr>
        <w:t>Mo</w:t>
      </w:r>
      <w:r>
        <w:rPr>
          <w:lang w:val="de-AT"/>
        </w:rPr>
        <w:t>ngoDB wird in der Analyse überhaupt nicht erwähnt</w:t>
      </w:r>
    </w:p>
  </w:comment>
  <w:comment w:id="91" w:author="fk" w:date="2017-02-24T14:20:00Z" w:initials="f">
    <w:p w14:paraId="0D6EF818" w14:textId="7127AFE0" w:rsidR="00360798" w:rsidRPr="00681B93" w:rsidRDefault="00360798">
      <w:pPr>
        <w:pStyle w:val="Kommentartext"/>
        <w:rPr>
          <w:lang w:val="de-AT"/>
        </w:rPr>
      </w:pPr>
      <w:r>
        <w:rPr>
          <w:rStyle w:val="Kommentarzeichen"/>
        </w:rPr>
        <w:annotationRef/>
      </w:r>
      <w:r w:rsidRPr="00681B93">
        <w:rPr>
          <w:rStyle w:val="Kommentarzeichen"/>
          <w:lang w:val="de-AT"/>
        </w:rPr>
        <w:t xml:space="preserve">Warum wurden dann die anderen DBMS untersucht? </w:t>
      </w:r>
      <w:r>
        <w:rPr>
          <w:rStyle w:val="Kommentarzeichen"/>
          <w:lang w:val="de-AT"/>
        </w:rPr>
        <w:t xml:space="preserve">Was führt zu dieser </w:t>
      </w:r>
      <w:r w:rsidR="006300AE">
        <w:rPr>
          <w:rStyle w:val="Kommentarzeichen"/>
          <w:lang w:val="de-AT"/>
        </w:rPr>
        <w:t>Schlussfolgerung</w:t>
      </w:r>
      <w:r>
        <w:rPr>
          <w:rStyle w:val="Kommentarzeichen"/>
          <w:lang w:val="de-AT"/>
        </w:rPr>
        <w:t>?</w:t>
      </w:r>
    </w:p>
  </w:comment>
  <w:comment w:id="92" w:author="fk" w:date="2017-02-24T14:21:00Z" w:initials="f">
    <w:p w14:paraId="69606339" w14:textId="7CD57634" w:rsidR="00360798" w:rsidRPr="00F56575" w:rsidRDefault="00360798">
      <w:pPr>
        <w:pStyle w:val="Kommentartext"/>
        <w:rPr>
          <w:lang w:val="de-AT"/>
        </w:rPr>
      </w:pPr>
      <w:r>
        <w:rPr>
          <w:rStyle w:val="Kommentarzeichen"/>
        </w:rPr>
        <w:annotationRef/>
      </w:r>
      <w:r w:rsidRPr="00F56575">
        <w:rPr>
          <w:lang w:val="de-AT"/>
        </w:rPr>
        <w:t>Nach [5] …</w:t>
      </w:r>
    </w:p>
  </w:comment>
  <w:comment w:id="95" w:author="fk" w:date="2017-02-24T14:34:00Z" w:initials="f">
    <w:p w14:paraId="160A4E44" w14:textId="45F30B3A" w:rsidR="00360798" w:rsidRPr="00F56575" w:rsidRDefault="00360798">
      <w:pPr>
        <w:pStyle w:val="Kommentartext"/>
        <w:rPr>
          <w:lang w:val="de-AT"/>
        </w:rPr>
      </w:pPr>
      <w:r>
        <w:rPr>
          <w:rStyle w:val="Kommentarzeichen"/>
        </w:rPr>
        <w:annotationRef/>
      </w:r>
      <w:r w:rsidRPr="00F56575">
        <w:rPr>
          <w:lang w:val="de-AT"/>
        </w:rPr>
        <w:t xml:space="preserve">Ja, Webservice. </w:t>
      </w:r>
      <w:r>
        <w:rPr>
          <w:lang w:val="de-AT"/>
        </w:rPr>
        <w:t>Schnittstelle z.B. als JSON oder XML. Das habt ihr ja schon im letzten Protokoll geschrieben. Wie kann eine konkrete Schnittstellendefinition aussehen? Welche Datenfelder werden benötigt? Für ein generisches Protokoll z.B. auch RxXML (</w:t>
      </w:r>
      <w:hyperlink r:id="rId1" w:history="1">
        <w:r w:rsidRPr="00BC1FB9">
          <w:rPr>
            <w:rStyle w:val="Hyperlink"/>
            <w:lang w:val="de-AT"/>
          </w:rPr>
          <w:t>http://www.cappatec.com/web/res/Cappatec_RxXML_02_16.pdf</w:t>
        </w:r>
      </w:hyperlink>
      <w:r>
        <w:rPr>
          <w:lang w:val="de-AT"/>
        </w:rPr>
        <w:t>) evaluieren.</w:t>
      </w:r>
    </w:p>
  </w:comment>
  <w:comment w:id="94" w:author="Armin Veichtlbauer" w:date="2017-02-23T15:10:00Z" w:initials="av">
    <w:p w14:paraId="5495E347" w14:textId="3C837FC7" w:rsidR="00360798" w:rsidRPr="00155933" w:rsidRDefault="00360798">
      <w:pPr>
        <w:pStyle w:val="Kommentartext"/>
        <w:rPr>
          <w:lang w:val="de-AT"/>
        </w:rPr>
      </w:pPr>
      <w:r>
        <w:rPr>
          <w:rStyle w:val="Kommentarzeichen"/>
        </w:rPr>
        <w:annotationRef/>
      </w:r>
      <w:r w:rsidRPr="00155933">
        <w:rPr>
          <w:lang w:val="de-AT"/>
        </w:rPr>
        <w:t>Das soll aber schon ein fertiger Report sein, oder?</w:t>
      </w:r>
    </w:p>
  </w:comment>
  <w:comment w:id="96" w:author="Armin Veichtlbauer" w:date="2017-02-23T16:50:00Z" w:initials="av">
    <w:p w14:paraId="2EBF61C8" w14:textId="1AD945F4" w:rsidR="00360798" w:rsidRPr="00155933" w:rsidRDefault="00360798">
      <w:pPr>
        <w:pStyle w:val="Kommentartext"/>
        <w:rPr>
          <w:lang w:val="de-AT"/>
        </w:rPr>
      </w:pPr>
      <w:r>
        <w:rPr>
          <w:rStyle w:val="Kommentarzeichen"/>
        </w:rPr>
        <w:annotationRef/>
      </w:r>
      <w:r w:rsidRPr="00155933">
        <w:rPr>
          <w:lang w:val="de-AT"/>
        </w:rPr>
        <w:t>Wo finde ich eine Liste der Anforderungen und warum ergibt sich daraus das nachfolgend beschriebene Komponentendiagramm?</w:t>
      </w:r>
    </w:p>
  </w:comment>
  <w:comment w:id="97" w:author="fk" w:date="2017-02-24T14:22:00Z" w:initials="f">
    <w:p w14:paraId="2424AB1E" w14:textId="64E2339E" w:rsidR="00360798" w:rsidRDefault="00360798">
      <w:pPr>
        <w:pStyle w:val="Kommentartext"/>
        <w:rPr>
          <w:lang w:val="de-AT"/>
        </w:rPr>
      </w:pPr>
      <w:r>
        <w:rPr>
          <w:rStyle w:val="Kommentarzeichen"/>
        </w:rPr>
        <w:annotationRef/>
      </w:r>
      <w:r w:rsidRPr="006435C8">
        <w:rPr>
          <w:lang w:val="de-AT"/>
        </w:rPr>
        <w:t xml:space="preserve">Solche Abbildungen grundsätzlich als skalierbare Vektorgrafik einfügen. </w:t>
      </w:r>
      <w:r>
        <w:rPr>
          <w:lang w:val="de-AT"/>
        </w:rPr>
        <w:t>Wenn das nicht geht, zumindest nicht mit sichtbaren Kompressionsfragmenten.</w:t>
      </w:r>
    </w:p>
    <w:p w14:paraId="594AA176" w14:textId="77777777" w:rsidR="00360798" w:rsidRDefault="00360798">
      <w:pPr>
        <w:pStyle w:val="Kommentartext"/>
        <w:rPr>
          <w:lang w:val="de-AT"/>
        </w:rPr>
      </w:pPr>
    </w:p>
    <w:p w14:paraId="1F211BD0" w14:textId="3B672BF4" w:rsidR="00360798" w:rsidRPr="006435C8" w:rsidRDefault="00360798">
      <w:pPr>
        <w:pStyle w:val="Kommentartext"/>
        <w:rPr>
          <w:lang w:val="de-AT"/>
        </w:rPr>
      </w:pPr>
      <w:r>
        <w:rPr>
          <w:lang w:val="de-AT"/>
        </w:rPr>
        <w:t>Die Komponenten im Bericht genau erklären: Wieso sieht die Architektur genau so aus, was machen die einzelnen Komponenten, etc.</w:t>
      </w:r>
    </w:p>
  </w:comment>
  <w:comment w:id="102" w:author="fk" w:date="2017-02-24T14:23:00Z" w:initials="f">
    <w:p w14:paraId="2D3B840D" w14:textId="3B8A6348" w:rsidR="00360798" w:rsidRPr="007D31D6" w:rsidRDefault="00360798">
      <w:pPr>
        <w:pStyle w:val="Kommentartext"/>
        <w:rPr>
          <w:lang w:val="de-AT"/>
        </w:rPr>
      </w:pPr>
      <w:r>
        <w:rPr>
          <w:rStyle w:val="Kommentarzeichen"/>
        </w:rPr>
        <w:annotationRef/>
      </w:r>
      <w:r w:rsidRPr="007D31D6">
        <w:rPr>
          <w:lang w:val="de-AT"/>
        </w:rPr>
        <w:t xml:space="preserve">Wie besprochen: Wie lauteten die Fragen, wie war die Methode? </w:t>
      </w:r>
      <w:r>
        <w:rPr>
          <w:lang w:val="de-AT"/>
        </w:rPr>
        <w:t>Wenn die Ergebnisse nicht zitiert werden dürfen, dies im Bericht erwähnen. Die Rückmeldungen übersichtlicher darstellen.</w:t>
      </w:r>
    </w:p>
  </w:comment>
  <w:comment w:id="105" w:author="fk" w:date="2017-02-24T14:25:00Z" w:initials="f">
    <w:p w14:paraId="430F42AA" w14:textId="44824D99" w:rsidR="00360798" w:rsidRPr="00DA4343" w:rsidRDefault="00360798">
      <w:pPr>
        <w:pStyle w:val="Kommentartext"/>
        <w:rPr>
          <w:lang w:val="de-AT"/>
        </w:rPr>
      </w:pPr>
      <w:r>
        <w:rPr>
          <w:rStyle w:val="Kommentarzeichen"/>
        </w:rPr>
        <w:annotationRef/>
      </w:r>
      <w:r w:rsidRPr="00DA4343">
        <w:rPr>
          <w:lang w:val="de-AT"/>
        </w:rPr>
        <w:t>Hier passt die Referenz im Literaturverzeichnis nicht…</w:t>
      </w:r>
    </w:p>
  </w:comment>
  <w:comment w:id="106" w:author="fk" w:date="2017-02-24T14:25:00Z" w:initials="f">
    <w:p w14:paraId="368D0675" w14:textId="014BA5BD" w:rsidR="00360798" w:rsidRDefault="00360798">
      <w:pPr>
        <w:pStyle w:val="Kommentartext"/>
        <w:rPr>
          <w:lang w:val="de-AT"/>
        </w:rPr>
      </w:pPr>
      <w:r>
        <w:rPr>
          <w:rStyle w:val="Kommentarzeichen"/>
        </w:rPr>
        <w:annotationRef/>
      </w:r>
      <w:r w:rsidRPr="00DA4343">
        <w:rPr>
          <w:lang w:val="de-AT"/>
        </w:rPr>
        <w:t>Ein Vergleich mit der related work ist gut, aber: Nicht nur beschreiben, sondern auc</w:t>
      </w:r>
      <w:r>
        <w:rPr>
          <w:lang w:val="de-AT"/>
        </w:rPr>
        <w:t>h vergleichen und reflektieren.</w:t>
      </w:r>
    </w:p>
    <w:p w14:paraId="685ADFE1" w14:textId="7B87D6E8" w:rsidR="00360798" w:rsidRPr="00DA4343" w:rsidRDefault="00360798">
      <w:pPr>
        <w:pStyle w:val="Kommentartext"/>
        <w:rPr>
          <w:lang w:val="de-AT"/>
        </w:rPr>
      </w:pPr>
      <w:r>
        <w:rPr>
          <w:lang w:val="de-AT"/>
        </w:rPr>
        <w:t>Hier konkret: Warum wird ein dualer Betrieb vorgeschlagen? Warum wird das bei euch anders gemacht? Was sind die Vorteile von eurem Ansatz?</w:t>
      </w:r>
    </w:p>
  </w:comment>
  <w:comment w:id="111" w:author="Armin Veichtlbauer" w:date="2017-02-23T15:15:00Z" w:initials="av">
    <w:p w14:paraId="3B980DCA" w14:textId="0B7BBF9D" w:rsidR="00360798" w:rsidRPr="00155933" w:rsidRDefault="00360798">
      <w:pPr>
        <w:pStyle w:val="Kommentartext"/>
        <w:rPr>
          <w:lang w:val="de-AT"/>
        </w:rPr>
      </w:pPr>
      <w:r>
        <w:rPr>
          <w:rStyle w:val="Kommentarzeichen"/>
        </w:rPr>
        <w:annotationRef/>
      </w:r>
      <w:r w:rsidRPr="00155933">
        <w:rPr>
          <w:lang w:val="de-AT"/>
        </w:rPr>
        <w:t>Warum? Interessant ist doch für die DB in erster Linie welche Werte verspeicher werden sollen, und nicht das Protokoll mit dem der Meter ausgelesen wird.</w:t>
      </w:r>
    </w:p>
  </w:comment>
  <w:comment w:id="113" w:author="fk" w:date="2017-02-24T14:27:00Z" w:initials="f">
    <w:p w14:paraId="01A54D75" w14:textId="48D5D013" w:rsidR="00360798" w:rsidRPr="00E44168" w:rsidRDefault="00360798">
      <w:pPr>
        <w:pStyle w:val="Kommentartext"/>
        <w:rPr>
          <w:lang w:val="de-AT"/>
        </w:rPr>
      </w:pPr>
      <w:r>
        <w:rPr>
          <w:rStyle w:val="Kommentarzeichen"/>
        </w:rPr>
        <w:annotationRef/>
      </w:r>
      <w:r w:rsidRPr="00E44168">
        <w:rPr>
          <w:lang w:val="de-AT"/>
        </w:rPr>
        <w:t>Uneinheitliche gar</w:t>
      </w:r>
      <w:r>
        <w:rPr>
          <w:lang w:val="de-AT"/>
        </w:rPr>
        <w:t>fische Darstellung der Modelle. Versucht hier möglichst konsistent zu sein.</w:t>
      </w:r>
    </w:p>
  </w:comment>
  <w:comment w:id="115" w:author="Armin Veichtlbauer" w:date="2017-02-23T16:38:00Z" w:initials="av">
    <w:p w14:paraId="2572AF0C" w14:textId="46DC5110" w:rsidR="00360798" w:rsidRPr="00155933" w:rsidRDefault="00360798">
      <w:pPr>
        <w:pStyle w:val="Kommentartext"/>
        <w:rPr>
          <w:lang w:val="de-AT"/>
        </w:rPr>
      </w:pPr>
      <w:r>
        <w:rPr>
          <w:rStyle w:val="Kommentarzeichen"/>
        </w:rPr>
        <w:annotationRef/>
      </w:r>
      <w:r w:rsidRPr="00155933">
        <w:rPr>
          <w:lang w:val="de-AT"/>
        </w:rPr>
        <w:t>Hier wäre eine LDAPAnbindung (an den Server der OpenTC Gruppe) besser gewesen?</w:t>
      </w:r>
    </w:p>
  </w:comment>
  <w:comment w:id="121" w:author="fk" w:date="2017-02-24T14:28:00Z" w:initials="f">
    <w:p w14:paraId="39F4AF61" w14:textId="5D49190B" w:rsidR="00360798" w:rsidRPr="007B2792" w:rsidRDefault="00360798">
      <w:pPr>
        <w:pStyle w:val="Kommentartext"/>
        <w:rPr>
          <w:lang w:val="de-AT"/>
        </w:rPr>
      </w:pPr>
      <w:r>
        <w:rPr>
          <w:rStyle w:val="Kommentarzeichen"/>
        </w:rPr>
        <w:annotationRef/>
      </w:r>
      <w:r w:rsidRPr="007B2792">
        <w:rPr>
          <w:lang w:val="de-AT"/>
        </w:rPr>
        <w:t xml:space="preserve">Wie ist das Setup? Was war die Methode? </w:t>
      </w:r>
      <w:r>
        <w:rPr>
          <w:lang w:val="de-AT"/>
        </w:rPr>
        <w:t>Kann ein Netzwerkdelay ausgeschlossen/vernachlässigt werden? Wurde nur einmal gemessen oder ist das Ergebnis der Mittelwert/Median?</w:t>
      </w:r>
    </w:p>
  </w:comment>
  <w:comment w:id="122" w:author="Eduard Hirsch" w:date="2017-02-25T10:22:00Z" w:initials="EH">
    <w:p w14:paraId="1C745E90" w14:textId="26A94F23" w:rsidR="00B24606" w:rsidRDefault="00B24606">
      <w:pPr>
        <w:pStyle w:val="Kommentartext"/>
        <w:rPr>
          <w:lang w:val="de-AT"/>
        </w:rPr>
      </w:pPr>
      <w:r>
        <w:rPr>
          <w:rStyle w:val="Kommentarzeichen"/>
        </w:rPr>
        <w:annotationRef/>
      </w:r>
      <w:bookmarkStart w:id="123" w:name="_GoBack"/>
      <w:r w:rsidRPr="00B24606">
        <w:rPr>
          <w:lang w:val="de-AT"/>
        </w:rPr>
        <w:t xml:space="preserve">Ist die Menge </w:t>
      </w:r>
      <w:r>
        <w:rPr>
          <w:lang w:val="de-AT"/>
        </w:rPr>
        <w:t>von ca. 9 Mio Datensätzen wirklich aussagekräftig, wenn allein der low frequency REDD Datensatz schon 52 Mio. hat.</w:t>
      </w:r>
    </w:p>
    <w:p w14:paraId="6DDF8187" w14:textId="2ADCF3B6" w:rsidR="00B24606" w:rsidRPr="00B24606" w:rsidRDefault="00B24606">
      <w:pPr>
        <w:pStyle w:val="Kommentartext"/>
        <w:rPr>
          <w:lang w:val="de-AT"/>
        </w:rPr>
      </w:pPr>
      <w:r>
        <w:rPr>
          <w:lang w:val="de-AT"/>
        </w:rPr>
        <w:t>Hier wäre eine Analyse interessant wann und warum (my)SQL einbricht in der „Linearität“</w:t>
      </w:r>
      <w:bookmarkEnd w:id="123"/>
    </w:p>
  </w:comment>
  <w:comment w:id="125" w:author="fk" w:date="2017-02-24T14:29:00Z" w:initials="f">
    <w:p w14:paraId="585295CF" w14:textId="79CAC779" w:rsidR="00360798" w:rsidRPr="00360798" w:rsidRDefault="00360798">
      <w:pPr>
        <w:pStyle w:val="Kommentartext"/>
        <w:rPr>
          <w:lang w:val="de-AT"/>
        </w:rPr>
      </w:pPr>
      <w:r>
        <w:rPr>
          <w:rStyle w:val="Kommentarzeichen"/>
        </w:rPr>
        <w:annotationRef/>
      </w:r>
      <w:r w:rsidRPr="00360798">
        <w:rPr>
          <w:lang w:val="de-AT"/>
        </w:rPr>
        <w:t>Achsen benennen.</w:t>
      </w:r>
    </w:p>
  </w:comment>
  <w:comment w:id="132" w:author="Eduard Hirsch" w:date="2017-02-25T10:19:00Z" w:initials="EH">
    <w:p w14:paraId="1445AED4" w14:textId="4F36DFDD" w:rsidR="000831D7" w:rsidRPr="000831D7" w:rsidRDefault="000831D7">
      <w:pPr>
        <w:pStyle w:val="Kommentartext"/>
        <w:rPr>
          <w:lang w:val="de-AT"/>
        </w:rPr>
      </w:pPr>
      <w:r>
        <w:rPr>
          <w:rStyle w:val="Kommentarzeichen"/>
        </w:rPr>
        <w:annotationRef/>
      </w:r>
      <w:r>
        <w:rPr>
          <w:lang w:val="de-AT"/>
        </w:rPr>
        <w:t>Setup, Methode, … ein Absatz</w:t>
      </w:r>
      <w:r w:rsidR="00F63947">
        <w:rPr>
          <w:lang w:val="de-AT"/>
        </w:rPr>
        <w:t xml:space="preserve"> ist</w:t>
      </w:r>
      <w:r>
        <w:rPr>
          <w:lang w:val="de-AT"/>
        </w:rPr>
        <w:t xml:space="preserve"> zu wenig. Außerdem ist diese Aussage wahrscheinlich</w:t>
      </w:r>
      <w:r w:rsidR="00B24606">
        <w:rPr>
          <w:lang w:val="de-AT"/>
        </w:rPr>
        <w:t xml:space="preserve"> so</w:t>
      </w:r>
      <w:r>
        <w:rPr>
          <w:lang w:val="de-AT"/>
        </w:rPr>
        <w:t xml:space="preserve"> nicht</w:t>
      </w:r>
      <w:r w:rsidR="00B24606">
        <w:rPr>
          <w:lang w:val="de-AT"/>
        </w:rPr>
        <w:t xml:space="preserve"> ganz</w:t>
      </w:r>
      <w:r>
        <w:rPr>
          <w:lang w:val="de-AT"/>
        </w:rPr>
        <w:t xml:space="preserve"> zutreffend. Es kommt auf das Setup und die </w:t>
      </w:r>
      <w:r w:rsidR="006E572D">
        <w:rPr>
          <w:lang w:val="de-AT"/>
        </w:rPr>
        <w:t>Datenmenge an.</w:t>
      </w:r>
      <w:r>
        <w:rPr>
          <w:lang w:val="de-AT"/>
        </w:rPr>
        <w:t xml:space="preserve"> </w:t>
      </w:r>
    </w:p>
  </w:comment>
  <w:comment w:id="134" w:author="Eduard Hirsch" w:date="2017-02-25T10:27:00Z" w:initials="EH">
    <w:p w14:paraId="0828D123" w14:textId="682B0917" w:rsidR="00B24606" w:rsidRPr="00B24606" w:rsidRDefault="00B24606">
      <w:pPr>
        <w:pStyle w:val="Kommentartext"/>
        <w:rPr>
          <w:lang w:val="de-AT"/>
        </w:rPr>
      </w:pPr>
      <w:r>
        <w:rPr>
          <w:rStyle w:val="Kommentarzeichen"/>
        </w:rPr>
        <w:annotationRef/>
      </w:r>
      <w:r w:rsidRPr="00B24606">
        <w:rPr>
          <w:lang w:val="de-AT"/>
        </w:rPr>
        <w:t>Ebenfalls sehr “dünn” die Aussage</w:t>
      </w:r>
      <w:r w:rsidR="003F211B">
        <w:rPr>
          <w:lang w:val="de-AT"/>
        </w:rPr>
        <w:t>n</w:t>
      </w:r>
      <w:r>
        <w:rPr>
          <w:lang w:val="de-AT"/>
        </w:rPr>
        <w:t>. Eine Prognose für die Datenmenge die das System fassen muss bzw. welche Datenmengen täglich dazu kommen fehlt.</w:t>
      </w:r>
    </w:p>
  </w:comment>
  <w:comment w:id="136" w:author="Armin Veichtlbauer" w:date="2017-02-23T16:56:00Z" w:initials="av">
    <w:p w14:paraId="46CD4C95" w14:textId="135BD36E" w:rsidR="00360798" w:rsidRPr="00155933" w:rsidRDefault="00360798">
      <w:pPr>
        <w:pStyle w:val="Kommentartext"/>
        <w:rPr>
          <w:lang w:val="de-AT"/>
        </w:rPr>
      </w:pPr>
      <w:r>
        <w:rPr>
          <w:rStyle w:val="Kommentarzeichen"/>
        </w:rPr>
        <w:annotationRef/>
      </w:r>
      <w:r w:rsidRPr="00155933">
        <w:rPr>
          <w:lang w:val="de-AT"/>
        </w:rPr>
        <w:t>Ist das ein Bulletpoint wie die drei oberen oder soll das ein eigener Satz sein?</w:t>
      </w:r>
    </w:p>
  </w:comment>
  <w:comment w:id="138" w:author="Armin Veichtlbauer" w:date="2017-02-23T16:58:00Z" w:initials="av">
    <w:p w14:paraId="5709026E" w14:textId="77777777" w:rsidR="00360798" w:rsidRPr="00155933" w:rsidRDefault="00360798">
      <w:pPr>
        <w:pStyle w:val="Kommentartext"/>
        <w:rPr>
          <w:lang w:val="de-AT"/>
        </w:rPr>
      </w:pPr>
      <w:r>
        <w:rPr>
          <w:rStyle w:val="Kommentarzeichen"/>
        </w:rPr>
        <w:annotationRef/>
      </w:r>
      <w:r w:rsidRPr="00155933">
        <w:rPr>
          <w:lang w:val="de-AT"/>
        </w:rPr>
        <w:t>Besser als Aufzählung formatieren. Was bedeutet der Unterschied zwischen technisch und fachlich?</w:t>
      </w:r>
    </w:p>
    <w:p w14:paraId="0FAF2A2E" w14:textId="77777777" w:rsidR="00360798" w:rsidRPr="00155933" w:rsidRDefault="00360798">
      <w:pPr>
        <w:pStyle w:val="Kommentartext"/>
        <w:rPr>
          <w:lang w:val="de-AT"/>
        </w:rPr>
      </w:pPr>
    </w:p>
    <w:p w14:paraId="041D44B8" w14:textId="3ECB59A2" w:rsidR="00360798" w:rsidRPr="00155933" w:rsidRDefault="00360798">
      <w:pPr>
        <w:pStyle w:val="Kommentartext"/>
        <w:rPr>
          <w:lang w:val="de-AT"/>
        </w:rPr>
      </w:pPr>
      <w:r w:rsidRPr="00155933">
        <w:rPr>
          <w:lang w:val="de-AT"/>
        </w:rPr>
        <w:t>Welche Rechte sollen mit diesen Rollen verknüpft werden?</w:t>
      </w:r>
    </w:p>
  </w:comment>
  <w:comment w:id="141" w:author="fk" w:date="2017-02-24T14:29:00Z" w:initials="f">
    <w:p w14:paraId="2D5FC248" w14:textId="2E86A94F" w:rsidR="00360798" w:rsidRPr="00DE1855" w:rsidRDefault="00360798">
      <w:pPr>
        <w:pStyle w:val="Kommentartext"/>
        <w:rPr>
          <w:lang w:val="de-AT"/>
        </w:rPr>
      </w:pPr>
      <w:r>
        <w:rPr>
          <w:rStyle w:val="Kommentarzeichen"/>
        </w:rPr>
        <w:annotationRef/>
      </w:r>
      <w:r w:rsidRPr="00DE1855">
        <w:rPr>
          <w:lang w:val="de-AT"/>
        </w:rPr>
        <w:t xml:space="preserve">Die Abbildung ist sehr schwer lesbar. </w:t>
      </w:r>
      <w:r>
        <w:rPr>
          <w:lang w:val="de-AT"/>
        </w:rPr>
        <w:t>Ggf. in mehrere kleinere Abbildungen aufteilen.</w:t>
      </w:r>
      <w:r>
        <w:rPr>
          <w:lang w:val="de-AT"/>
        </w:rPr>
        <w:br/>
      </w:r>
      <w:r>
        <w:rPr>
          <w:lang w:val="de-AT"/>
        </w:rPr>
        <w:br/>
        <w:t>Allgemein: Auf Abbildungen im Text verweisen.</w:t>
      </w:r>
    </w:p>
  </w:comment>
  <w:comment w:id="142" w:author="fk" w:date="2017-02-24T14:33:00Z" w:initials="f">
    <w:p w14:paraId="60424D81" w14:textId="71571BEE" w:rsidR="00360798" w:rsidRPr="00065725" w:rsidRDefault="00360798">
      <w:pPr>
        <w:pStyle w:val="Kommentartext"/>
        <w:rPr>
          <w:lang w:val="de-AT"/>
        </w:rPr>
      </w:pPr>
      <w:r>
        <w:rPr>
          <w:rStyle w:val="Kommentarzeichen"/>
        </w:rPr>
        <w:annotationRef/>
      </w:r>
      <w:r w:rsidRPr="00065725">
        <w:rPr>
          <w:lang w:val="de-AT"/>
        </w:rPr>
        <w:t xml:space="preserve">Ihr hattet doch schon mal ein Klassendiagramm? </w:t>
      </w:r>
      <w:r>
        <w:rPr>
          <w:lang w:val="de-AT"/>
        </w:rPr>
        <w:t>Wie ist der genaue Aufbau der API?</w:t>
      </w:r>
    </w:p>
  </w:comment>
  <w:comment w:id="143" w:author="Eduard Hirsch" w:date="2017-02-25T10:37:00Z" w:initials="EH">
    <w:p w14:paraId="5D0578EE" w14:textId="28DFC6E0" w:rsidR="00450E1A" w:rsidRPr="00450E1A" w:rsidRDefault="00450E1A">
      <w:pPr>
        <w:pStyle w:val="Kommentartext"/>
        <w:rPr>
          <w:lang w:val="de-AT"/>
        </w:rPr>
      </w:pPr>
      <w:r>
        <w:rPr>
          <w:rStyle w:val="Kommentarzeichen"/>
        </w:rPr>
        <w:annotationRef/>
      </w:r>
      <w:r w:rsidR="003C198E" w:rsidRPr="003C198E">
        <w:rPr>
          <w:rStyle w:val="Kommentarzeichen"/>
        </w:rPr>
        <w:t>Detaillierte</w:t>
      </w:r>
      <w:r>
        <w:rPr>
          <w:lang w:val="de-AT"/>
        </w:rPr>
        <w:t xml:space="preserve"> </w:t>
      </w:r>
      <w:r w:rsidRPr="00450E1A">
        <w:rPr>
          <w:lang w:val="de-AT"/>
        </w:rPr>
        <w:t>Systemarchitektur</w:t>
      </w:r>
      <w:r w:rsidR="003C198E">
        <w:rPr>
          <w:lang w:val="de-AT"/>
        </w:rPr>
        <w:t xml:space="preserve"> fehlt</w:t>
      </w:r>
    </w:p>
  </w:comment>
  <w:comment w:id="145" w:author="fk" w:date="2017-02-24T14:32:00Z" w:initials="f">
    <w:p w14:paraId="10DA86DA" w14:textId="0BF141AE" w:rsidR="00360798" w:rsidRPr="00DE5F8F" w:rsidRDefault="00360798">
      <w:pPr>
        <w:pStyle w:val="Kommentartext"/>
        <w:rPr>
          <w:lang w:val="de-AT"/>
        </w:rPr>
      </w:pPr>
      <w:r>
        <w:rPr>
          <w:rStyle w:val="Kommentarzeichen"/>
        </w:rPr>
        <w:annotationRef/>
      </w:r>
      <w:r w:rsidRPr="00DE5F8F">
        <w:rPr>
          <w:rStyle w:val="Kommentarzeichen"/>
          <w:lang w:val="de-AT"/>
        </w:rPr>
        <w:t xml:space="preserve">Einen vollständigen Projektplan mit Arbeitstakten für das 2. </w:t>
      </w:r>
      <w:r>
        <w:rPr>
          <w:rStyle w:val="Kommentarzeichen"/>
          <w:lang w:val="de-AT"/>
        </w:rPr>
        <w:t>Semester anhängen. Am Ende des Berichtes nochmal das erreichte zusammenfassen und einen Ausblick auf noch zu erledigendes geben.</w:t>
      </w:r>
    </w:p>
  </w:comment>
  <w:comment w:id="146" w:author="Armin Veichtlbauer" w:date="2017-02-23T17:00:00Z" w:initials="av">
    <w:p w14:paraId="1A3A8128" w14:textId="582F63DD" w:rsidR="00360798" w:rsidRPr="00155933" w:rsidRDefault="00360798">
      <w:pPr>
        <w:pStyle w:val="Kommentartext"/>
        <w:rPr>
          <w:lang w:val="de-AT"/>
        </w:rPr>
      </w:pPr>
      <w:r>
        <w:rPr>
          <w:rStyle w:val="Kommentarzeichen"/>
        </w:rPr>
        <w:annotationRef/>
      </w:r>
      <w:r w:rsidRPr="00155933">
        <w:rPr>
          <w:lang w:val="de-AT"/>
        </w:rPr>
        <w:t>Ein Hauptkapitel mit zwei so kurzen Anstrichen ist ein ziemlicher Overkill.</w:t>
      </w:r>
    </w:p>
  </w:comment>
  <w:comment w:id="150" w:author="Armin Veichtlbauer" w:date="2017-02-23T17:04:00Z" w:initials="av">
    <w:p w14:paraId="2D16F9EA" w14:textId="00465BAF" w:rsidR="00360798" w:rsidRPr="00155933" w:rsidRDefault="00360798">
      <w:pPr>
        <w:pStyle w:val="Kommentartext"/>
        <w:rPr>
          <w:lang w:val="de-AT"/>
        </w:rPr>
      </w:pPr>
      <w:r>
        <w:rPr>
          <w:rStyle w:val="Kommentarzeichen"/>
        </w:rPr>
        <w:annotationRef/>
      </w:r>
      <w:r w:rsidRPr="00155933">
        <w:rPr>
          <w:lang w:val="de-AT"/>
        </w:rPr>
        <w:t>Die Formatierung ist hier sehr raumgreifend.</w:t>
      </w:r>
    </w:p>
    <w:p w14:paraId="2596D940" w14:textId="77777777" w:rsidR="00360798" w:rsidRPr="00155933" w:rsidRDefault="00360798">
      <w:pPr>
        <w:pStyle w:val="Kommentartext"/>
        <w:rPr>
          <w:lang w:val="de-AT"/>
        </w:rPr>
      </w:pPr>
    </w:p>
    <w:p w14:paraId="2719281F" w14:textId="170E2011" w:rsidR="00360798" w:rsidRPr="00155933" w:rsidRDefault="00360798">
      <w:pPr>
        <w:pStyle w:val="Kommentartext"/>
        <w:rPr>
          <w:lang w:val="de-AT"/>
        </w:rPr>
      </w:pPr>
      <w:r w:rsidRPr="00155933">
        <w:rPr>
          <w:lang w:val="de-AT"/>
        </w:rPr>
        <w:t>Ad 6) und 7) Wer ist O. Energie?  :-)  Bei Institutionen als Autoren müsst ihr aufpassen, dass die Institution ausgeschrieben wird. Endnote et al stellen  das nicht immer korrekt dar</w:t>
      </w:r>
    </w:p>
  </w:comment>
  <w:comment w:id="149" w:author="fk" w:date="2017-02-24T14:30:00Z" w:initials="f">
    <w:p w14:paraId="1E1D13C8" w14:textId="56B0A75A" w:rsidR="00360798" w:rsidRPr="002E3D29" w:rsidRDefault="00360798">
      <w:pPr>
        <w:pStyle w:val="Kommentartext"/>
        <w:rPr>
          <w:lang w:val="de-AT"/>
        </w:rPr>
      </w:pPr>
      <w:r>
        <w:rPr>
          <w:rStyle w:val="Kommentarzeichen"/>
        </w:rPr>
        <w:annotationRef/>
      </w:r>
      <w:r w:rsidRPr="002E3D29">
        <w:rPr>
          <w:lang w:val="de-AT"/>
        </w:rPr>
        <w:t>Das Literaturverzeichnis muss überarbeitet w</w:t>
      </w:r>
      <w:r>
        <w:rPr>
          <w:lang w:val="de-AT"/>
        </w:rPr>
        <w:t>erden. Teilweise sind Referenzen falsch oder unvollständig. Alle Quellen nochmal überprüfen!</w:t>
      </w:r>
    </w:p>
  </w:comment>
  <w:comment w:id="153" w:author="fk" w:date="2017-02-24T14:31:00Z" w:initials="f">
    <w:p w14:paraId="0EC2EBD3" w14:textId="1FB85657" w:rsidR="00360798" w:rsidRPr="00C341DD" w:rsidRDefault="00360798">
      <w:pPr>
        <w:pStyle w:val="Kommentartext"/>
        <w:rPr>
          <w:lang w:val="de-AT"/>
        </w:rPr>
      </w:pPr>
      <w:r>
        <w:rPr>
          <w:rStyle w:val="Kommentarzeichen"/>
        </w:rPr>
        <w:annotationRef/>
      </w:r>
      <w:r w:rsidRPr="00C341DD">
        <w:rPr>
          <w:lang w:val="de-AT"/>
        </w:rPr>
        <w:t>Erklären, was im Anhang ist und im Bericht auf den Anhang verweisen.</w:t>
      </w:r>
    </w:p>
  </w:comment>
  <w:comment w:id="154" w:author="fk" w:date="2017-02-24T14:32:00Z" w:initials="f">
    <w:p w14:paraId="7DD50F29" w14:textId="0ECE0C37" w:rsidR="00360798" w:rsidRPr="00360798" w:rsidRDefault="00360798">
      <w:pPr>
        <w:pStyle w:val="Kommentartext"/>
        <w:rPr>
          <w:lang w:val="de-AT"/>
        </w:rPr>
      </w:pPr>
      <w:r>
        <w:rPr>
          <w:rStyle w:val="Kommentarzeichen"/>
        </w:rPr>
        <w:annotationRef/>
      </w:r>
      <w:r w:rsidRPr="00360798">
        <w:rPr>
          <w:lang w:val="de-AT"/>
        </w:rPr>
        <w:t>Als Tabelle formatieren?</w:t>
      </w:r>
    </w:p>
  </w:comment>
  <w:comment w:id="155" w:author="Armin Veichtlbauer" w:date="2017-02-23T17:06:00Z" w:initials="av">
    <w:p w14:paraId="13F0E772" w14:textId="7A0B247B" w:rsidR="00360798" w:rsidRPr="00155933" w:rsidRDefault="00360798">
      <w:pPr>
        <w:pStyle w:val="Kommentartext"/>
        <w:rPr>
          <w:lang w:val="de-AT"/>
        </w:rPr>
      </w:pPr>
      <w:r>
        <w:rPr>
          <w:rStyle w:val="Kommentarzeichen"/>
        </w:rPr>
        <w:annotationRef/>
      </w:r>
      <w:r w:rsidRPr="00155933">
        <w:rPr>
          <w:lang w:val="de-AT"/>
        </w:rPr>
        <w:t>Hier wären etwas größere Zeilenabstände hilfreich um die einzelnen Einträge auseinander halten zu können.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C61BE" w15:done="0"/>
  <w15:commentEx w15:paraId="49CAA62E" w15:done="0"/>
  <w15:commentEx w15:paraId="7B9021A1" w15:done="0"/>
  <w15:commentEx w15:paraId="68ED7FB1" w15:done="0"/>
  <w15:commentEx w15:paraId="740400CF" w15:done="0"/>
  <w15:commentEx w15:paraId="2B12ABD5" w15:done="0"/>
  <w15:commentEx w15:paraId="624F273A" w15:done="0"/>
  <w15:commentEx w15:paraId="1D66570E" w15:done="0"/>
  <w15:commentEx w15:paraId="61277E2D" w15:done="0"/>
  <w15:commentEx w15:paraId="1D23E111" w15:done="0"/>
  <w15:commentEx w15:paraId="460918C5" w15:done="0"/>
  <w15:commentEx w15:paraId="1B9EC529" w15:done="0"/>
  <w15:commentEx w15:paraId="10070635" w15:done="0"/>
  <w15:commentEx w15:paraId="7BFCA594" w15:done="0"/>
  <w15:commentEx w15:paraId="287055FE" w15:done="0"/>
  <w15:commentEx w15:paraId="039C7115" w15:done="0"/>
  <w15:commentEx w15:paraId="69838FC4" w15:done="0"/>
  <w15:commentEx w15:paraId="61DAAC63" w15:done="0"/>
  <w15:commentEx w15:paraId="3FCA7737" w15:done="0"/>
  <w15:commentEx w15:paraId="76B2A81E" w15:done="0"/>
  <w15:commentEx w15:paraId="1D0F5669" w15:done="0"/>
  <w15:commentEx w15:paraId="745D1531" w15:done="0"/>
  <w15:commentEx w15:paraId="61C6A3EF" w15:done="0"/>
  <w15:commentEx w15:paraId="51B2B332" w15:done="0"/>
  <w15:commentEx w15:paraId="112F7B05" w15:done="0"/>
  <w15:commentEx w15:paraId="6E8B4243" w15:done="0"/>
  <w15:commentEx w15:paraId="4FA440EE" w15:done="0"/>
  <w15:commentEx w15:paraId="712E43CD" w15:done="0"/>
  <w15:commentEx w15:paraId="51B41154" w15:done="0"/>
  <w15:commentEx w15:paraId="779A1A6F" w15:done="0"/>
  <w15:commentEx w15:paraId="3D13BF36" w15:done="0"/>
  <w15:commentEx w15:paraId="2DF62297" w15:done="0"/>
  <w15:commentEx w15:paraId="3ABE38B0" w15:done="0"/>
  <w15:commentEx w15:paraId="0D6EF818" w15:done="0"/>
  <w15:commentEx w15:paraId="69606339" w15:done="0"/>
  <w15:commentEx w15:paraId="160A4E44" w15:done="0"/>
  <w15:commentEx w15:paraId="5495E347" w15:done="0"/>
  <w15:commentEx w15:paraId="2EBF61C8" w15:done="0"/>
  <w15:commentEx w15:paraId="1F211BD0" w15:done="0"/>
  <w15:commentEx w15:paraId="2D3B840D" w15:done="0"/>
  <w15:commentEx w15:paraId="430F42AA" w15:done="0"/>
  <w15:commentEx w15:paraId="685ADFE1" w15:done="0"/>
  <w15:commentEx w15:paraId="3B980DCA" w15:done="0"/>
  <w15:commentEx w15:paraId="01A54D75" w15:done="0"/>
  <w15:commentEx w15:paraId="2572AF0C" w15:done="0"/>
  <w15:commentEx w15:paraId="39F4AF61" w15:done="0"/>
  <w15:commentEx w15:paraId="6DDF8187" w15:done="0"/>
  <w15:commentEx w15:paraId="585295CF" w15:done="0"/>
  <w15:commentEx w15:paraId="1445AED4" w15:done="0"/>
  <w15:commentEx w15:paraId="0828D123" w15:done="0"/>
  <w15:commentEx w15:paraId="46CD4C95" w15:done="0"/>
  <w15:commentEx w15:paraId="041D44B8" w15:done="0"/>
  <w15:commentEx w15:paraId="2D5FC248" w15:done="0"/>
  <w15:commentEx w15:paraId="60424D81" w15:done="0"/>
  <w15:commentEx w15:paraId="5D0578EE" w15:done="0"/>
  <w15:commentEx w15:paraId="10DA86DA" w15:done="0"/>
  <w15:commentEx w15:paraId="1A3A8128" w15:done="0"/>
  <w15:commentEx w15:paraId="2719281F" w15:done="0"/>
  <w15:commentEx w15:paraId="1E1D13C8" w15:done="0"/>
  <w15:commentEx w15:paraId="0EC2EBD3" w15:done="0"/>
  <w15:commentEx w15:paraId="7DD50F29" w15:done="0"/>
  <w15:commentEx w15:paraId="13F0E77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5F28E" w14:textId="77777777" w:rsidR="00965476" w:rsidRDefault="00965476">
      <w:pPr>
        <w:spacing w:after="0" w:line="240" w:lineRule="auto"/>
      </w:pPr>
      <w:r>
        <w:separator/>
      </w:r>
    </w:p>
  </w:endnote>
  <w:endnote w:type="continuationSeparator" w:id="0">
    <w:p w14:paraId="729B3197" w14:textId="77777777" w:rsidR="00965476" w:rsidRDefault="0096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DAF22" w14:textId="77777777" w:rsidR="00965476" w:rsidRDefault="00965476">
      <w:pPr>
        <w:spacing w:after="0" w:line="240" w:lineRule="auto"/>
      </w:pPr>
      <w:r>
        <w:separator/>
      </w:r>
    </w:p>
  </w:footnote>
  <w:footnote w:type="continuationSeparator" w:id="0">
    <w:p w14:paraId="2162001C" w14:textId="77777777" w:rsidR="00965476" w:rsidRDefault="00965476">
      <w:pPr>
        <w:spacing w:after="0" w:line="240" w:lineRule="auto"/>
      </w:pPr>
      <w:r>
        <w:continuationSeparator/>
      </w:r>
    </w:p>
  </w:footnote>
  <w:footnote w:id="1">
    <w:p w14:paraId="15BF6BAD" w14:textId="77777777" w:rsidR="00360798" w:rsidRDefault="00360798"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5DDCAD57" w:rsidR="00360798" w:rsidRPr="00EE03BF" w:rsidRDefault="0036079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2B8A87AC" w:rsidR="00360798" w:rsidRPr="00EE03BF" w:rsidRDefault="00360798"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25</w:t>
    </w:r>
    <w:r w:rsidRPr="00EE03BF">
      <w:rPr>
        <w:sz w:val="20"/>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17342A04" w:rsidR="00360798" w:rsidRPr="00EE03BF" w:rsidRDefault="00360798"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26</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004A8404" w:rsidR="00360798" w:rsidRPr="00EE03BF" w:rsidRDefault="0036079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21A1C361" w:rsidR="00360798" w:rsidRPr="00EE03BF" w:rsidRDefault="0036079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531BCC10" w:rsidR="00360798" w:rsidRPr="00EE03BF" w:rsidRDefault="0036079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154C0D04" w:rsidR="00360798" w:rsidRPr="00EE03BF" w:rsidRDefault="00360798"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55E187F7" w:rsidR="00360798" w:rsidRPr="00EE03BF" w:rsidRDefault="00360798"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5</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05643D4E" w:rsidR="00360798" w:rsidRPr="00EE03BF" w:rsidRDefault="00360798"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8</w:t>
    </w:r>
    <w:r w:rsidRPr="00EE03BF">
      <w:rPr>
        <w:sz w:val="20"/>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041E3150" w:rsidR="00360798" w:rsidRPr="00EE03BF" w:rsidRDefault="00360798"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22</w:t>
    </w:r>
    <w:r w:rsidRPr="00EE03BF">
      <w:rPr>
        <w:sz w:val="20"/>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1409EF77" w:rsidR="00360798" w:rsidRPr="00EE03BF" w:rsidRDefault="00360798"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600878">
      <w:rPr>
        <w:noProof/>
        <w:sz w:val="20"/>
      </w:rPr>
      <w:t>23</w:t>
    </w:r>
    <w:r w:rsidRPr="00EE03BF">
      <w:rPr>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15:restartNumberingAfterBreak="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k">
    <w15:presenceInfo w15:providerId="None" w15:userId="fk"/>
  </w15:person>
  <w15:person w15:author="Eduard Hirsch">
    <w15:presenceInfo w15:providerId="Windows Live" w15:userId="308ebafe5b876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de-AT" w:vendorID="64" w:dllVersion="0" w:nlCheck="1" w:checkStyle="0"/>
  <w:activeWritingStyle w:appName="MSWord" w:lang="en-US" w:vendorID="64" w:dllVersion="0" w:nlCheck="1" w:checkStyle="1"/>
  <w:activeWritingStyle w:appName="MSWord" w:lang="de-DE" w:vendorID="64" w:dllVersion="0" w:nlCheck="1" w:checkStyle="0"/>
  <w:activeWritingStyle w:appName="MSWord" w:lang="de-DE" w:vendorID="64" w:dllVersion="131078" w:nlCheck="1" w:checkStyle="0"/>
  <w:trackRevision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3455"/>
    <w:rsid w:val="00045BF5"/>
    <w:rsid w:val="00046462"/>
    <w:rsid w:val="000522C3"/>
    <w:rsid w:val="00052DAB"/>
    <w:rsid w:val="00061683"/>
    <w:rsid w:val="000642A2"/>
    <w:rsid w:val="0006553B"/>
    <w:rsid w:val="00065725"/>
    <w:rsid w:val="0006791B"/>
    <w:rsid w:val="0007205B"/>
    <w:rsid w:val="000728AB"/>
    <w:rsid w:val="00080364"/>
    <w:rsid w:val="00081686"/>
    <w:rsid w:val="000818CE"/>
    <w:rsid w:val="00082AE7"/>
    <w:rsid w:val="00082DAC"/>
    <w:rsid w:val="000831D7"/>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5C95"/>
    <w:rsid w:val="000B5DFA"/>
    <w:rsid w:val="000C3538"/>
    <w:rsid w:val="000C3B26"/>
    <w:rsid w:val="000C6F0C"/>
    <w:rsid w:val="000C7F96"/>
    <w:rsid w:val="000D0696"/>
    <w:rsid w:val="000D0A0F"/>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09EE"/>
    <w:rsid w:val="00111269"/>
    <w:rsid w:val="00121094"/>
    <w:rsid w:val="00122118"/>
    <w:rsid w:val="00122239"/>
    <w:rsid w:val="00123590"/>
    <w:rsid w:val="00125083"/>
    <w:rsid w:val="00130968"/>
    <w:rsid w:val="00137CB1"/>
    <w:rsid w:val="00140420"/>
    <w:rsid w:val="001413E4"/>
    <w:rsid w:val="00141C9B"/>
    <w:rsid w:val="0014263D"/>
    <w:rsid w:val="00152EF1"/>
    <w:rsid w:val="00154F8C"/>
    <w:rsid w:val="00155933"/>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44C1"/>
    <w:rsid w:val="001971C4"/>
    <w:rsid w:val="00197F72"/>
    <w:rsid w:val="001A1FC5"/>
    <w:rsid w:val="001A3BB1"/>
    <w:rsid w:val="001A4217"/>
    <w:rsid w:val="001A74AA"/>
    <w:rsid w:val="001B1348"/>
    <w:rsid w:val="001B2938"/>
    <w:rsid w:val="001B2B02"/>
    <w:rsid w:val="001B3D0B"/>
    <w:rsid w:val="001B3F7E"/>
    <w:rsid w:val="001B539C"/>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4E3E"/>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B1EB5"/>
    <w:rsid w:val="002B331C"/>
    <w:rsid w:val="002B4EB1"/>
    <w:rsid w:val="002B5F75"/>
    <w:rsid w:val="002B6C19"/>
    <w:rsid w:val="002C15E3"/>
    <w:rsid w:val="002C4178"/>
    <w:rsid w:val="002C62C4"/>
    <w:rsid w:val="002D2C5A"/>
    <w:rsid w:val="002D4157"/>
    <w:rsid w:val="002D5612"/>
    <w:rsid w:val="002D786C"/>
    <w:rsid w:val="002E11FF"/>
    <w:rsid w:val="002E2170"/>
    <w:rsid w:val="002E3D29"/>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60798"/>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198E"/>
    <w:rsid w:val="003C48EA"/>
    <w:rsid w:val="003C7B06"/>
    <w:rsid w:val="003C7BEF"/>
    <w:rsid w:val="003D14E8"/>
    <w:rsid w:val="003D21A7"/>
    <w:rsid w:val="003D3685"/>
    <w:rsid w:val="003D408D"/>
    <w:rsid w:val="003D5DC2"/>
    <w:rsid w:val="003E2615"/>
    <w:rsid w:val="003E36D4"/>
    <w:rsid w:val="003F211B"/>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0E1A"/>
    <w:rsid w:val="00451D22"/>
    <w:rsid w:val="00454543"/>
    <w:rsid w:val="00455BD5"/>
    <w:rsid w:val="00457327"/>
    <w:rsid w:val="00457D23"/>
    <w:rsid w:val="00463609"/>
    <w:rsid w:val="00465173"/>
    <w:rsid w:val="00466882"/>
    <w:rsid w:val="00466AA2"/>
    <w:rsid w:val="0047373B"/>
    <w:rsid w:val="004747B7"/>
    <w:rsid w:val="004800A6"/>
    <w:rsid w:val="00481741"/>
    <w:rsid w:val="004840AF"/>
    <w:rsid w:val="00485FF6"/>
    <w:rsid w:val="0048602D"/>
    <w:rsid w:val="00486FB4"/>
    <w:rsid w:val="00491256"/>
    <w:rsid w:val="00491532"/>
    <w:rsid w:val="0049332F"/>
    <w:rsid w:val="00495831"/>
    <w:rsid w:val="004977DB"/>
    <w:rsid w:val="004A213A"/>
    <w:rsid w:val="004A2AE2"/>
    <w:rsid w:val="004A610D"/>
    <w:rsid w:val="004A77A8"/>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92E"/>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0672"/>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00E1"/>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EB0"/>
    <w:rsid w:val="005D04DE"/>
    <w:rsid w:val="005D0919"/>
    <w:rsid w:val="005D2DBA"/>
    <w:rsid w:val="005D3319"/>
    <w:rsid w:val="005D54F7"/>
    <w:rsid w:val="005D6350"/>
    <w:rsid w:val="005D747D"/>
    <w:rsid w:val="005D7F4B"/>
    <w:rsid w:val="005E02AA"/>
    <w:rsid w:val="005E0F72"/>
    <w:rsid w:val="005E120B"/>
    <w:rsid w:val="005E1AAE"/>
    <w:rsid w:val="005E2567"/>
    <w:rsid w:val="005E2EB2"/>
    <w:rsid w:val="005F03C2"/>
    <w:rsid w:val="005F0ABD"/>
    <w:rsid w:val="005F0DF6"/>
    <w:rsid w:val="005F21FB"/>
    <w:rsid w:val="005F2BD5"/>
    <w:rsid w:val="005F5209"/>
    <w:rsid w:val="005F5789"/>
    <w:rsid w:val="005F5A83"/>
    <w:rsid w:val="005F5F30"/>
    <w:rsid w:val="00600878"/>
    <w:rsid w:val="00601FCB"/>
    <w:rsid w:val="0060254A"/>
    <w:rsid w:val="00605291"/>
    <w:rsid w:val="006070D2"/>
    <w:rsid w:val="006074E0"/>
    <w:rsid w:val="00610897"/>
    <w:rsid w:val="006113C2"/>
    <w:rsid w:val="0061245A"/>
    <w:rsid w:val="006148BD"/>
    <w:rsid w:val="0061546A"/>
    <w:rsid w:val="00620392"/>
    <w:rsid w:val="00620756"/>
    <w:rsid w:val="00620EA1"/>
    <w:rsid w:val="00622076"/>
    <w:rsid w:val="0062257D"/>
    <w:rsid w:val="00623902"/>
    <w:rsid w:val="00624DCA"/>
    <w:rsid w:val="00626632"/>
    <w:rsid w:val="00627DD2"/>
    <w:rsid w:val="006300AE"/>
    <w:rsid w:val="0063102E"/>
    <w:rsid w:val="00631DE2"/>
    <w:rsid w:val="006349B8"/>
    <w:rsid w:val="006359BA"/>
    <w:rsid w:val="00643399"/>
    <w:rsid w:val="0064355E"/>
    <w:rsid w:val="006435C8"/>
    <w:rsid w:val="0064577B"/>
    <w:rsid w:val="00645E41"/>
    <w:rsid w:val="00647661"/>
    <w:rsid w:val="00647C8B"/>
    <w:rsid w:val="00650EDC"/>
    <w:rsid w:val="00651B9E"/>
    <w:rsid w:val="006520CF"/>
    <w:rsid w:val="00653870"/>
    <w:rsid w:val="00653ECD"/>
    <w:rsid w:val="00653EF1"/>
    <w:rsid w:val="00660186"/>
    <w:rsid w:val="006628C8"/>
    <w:rsid w:val="00665D79"/>
    <w:rsid w:val="0066703C"/>
    <w:rsid w:val="00670403"/>
    <w:rsid w:val="00673A08"/>
    <w:rsid w:val="00674BFE"/>
    <w:rsid w:val="00681B93"/>
    <w:rsid w:val="00682062"/>
    <w:rsid w:val="00683D4B"/>
    <w:rsid w:val="0068776E"/>
    <w:rsid w:val="0069128B"/>
    <w:rsid w:val="0069377D"/>
    <w:rsid w:val="00693FA0"/>
    <w:rsid w:val="00695EB5"/>
    <w:rsid w:val="006A1D86"/>
    <w:rsid w:val="006A28AA"/>
    <w:rsid w:val="006A2E4A"/>
    <w:rsid w:val="006A3173"/>
    <w:rsid w:val="006A3BEE"/>
    <w:rsid w:val="006A4B1B"/>
    <w:rsid w:val="006A4B82"/>
    <w:rsid w:val="006B1AA9"/>
    <w:rsid w:val="006B79F5"/>
    <w:rsid w:val="006C023D"/>
    <w:rsid w:val="006C0629"/>
    <w:rsid w:val="006C20E8"/>
    <w:rsid w:val="006C2F2F"/>
    <w:rsid w:val="006C31AC"/>
    <w:rsid w:val="006C54E7"/>
    <w:rsid w:val="006C671C"/>
    <w:rsid w:val="006C6B1C"/>
    <w:rsid w:val="006C7409"/>
    <w:rsid w:val="006D0093"/>
    <w:rsid w:val="006D3C9E"/>
    <w:rsid w:val="006D63DD"/>
    <w:rsid w:val="006D6BE2"/>
    <w:rsid w:val="006D79E9"/>
    <w:rsid w:val="006E25EA"/>
    <w:rsid w:val="006E4E76"/>
    <w:rsid w:val="006E572D"/>
    <w:rsid w:val="006F1D05"/>
    <w:rsid w:val="006F1D72"/>
    <w:rsid w:val="006F3255"/>
    <w:rsid w:val="006F4CCC"/>
    <w:rsid w:val="0070136C"/>
    <w:rsid w:val="0070257B"/>
    <w:rsid w:val="00702BE2"/>
    <w:rsid w:val="00703096"/>
    <w:rsid w:val="00703EAF"/>
    <w:rsid w:val="00704588"/>
    <w:rsid w:val="00711E09"/>
    <w:rsid w:val="007159DE"/>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57B00"/>
    <w:rsid w:val="00762895"/>
    <w:rsid w:val="007628CB"/>
    <w:rsid w:val="007639C0"/>
    <w:rsid w:val="007650AE"/>
    <w:rsid w:val="00770ACD"/>
    <w:rsid w:val="00770E0A"/>
    <w:rsid w:val="0077316B"/>
    <w:rsid w:val="00775544"/>
    <w:rsid w:val="00780555"/>
    <w:rsid w:val="00781E38"/>
    <w:rsid w:val="00782C93"/>
    <w:rsid w:val="00783F05"/>
    <w:rsid w:val="007853D3"/>
    <w:rsid w:val="00786643"/>
    <w:rsid w:val="00786C55"/>
    <w:rsid w:val="00786E6F"/>
    <w:rsid w:val="00787693"/>
    <w:rsid w:val="007928FA"/>
    <w:rsid w:val="00792B15"/>
    <w:rsid w:val="007955B2"/>
    <w:rsid w:val="00797F83"/>
    <w:rsid w:val="007A06C2"/>
    <w:rsid w:val="007A1CCC"/>
    <w:rsid w:val="007A209D"/>
    <w:rsid w:val="007A3593"/>
    <w:rsid w:val="007A4F7A"/>
    <w:rsid w:val="007A5D0F"/>
    <w:rsid w:val="007B0CE0"/>
    <w:rsid w:val="007B2792"/>
    <w:rsid w:val="007B28BC"/>
    <w:rsid w:val="007B2B3E"/>
    <w:rsid w:val="007B3462"/>
    <w:rsid w:val="007B6123"/>
    <w:rsid w:val="007B687D"/>
    <w:rsid w:val="007C554D"/>
    <w:rsid w:val="007D13A0"/>
    <w:rsid w:val="007D31D6"/>
    <w:rsid w:val="007D4D46"/>
    <w:rsid w:val="007D531B"/>
    <w:rsid w:val="007D5DF2"/>
    <w:rsid w:val="007D7E54"/>
    <w:rsid w:val="007E0500"/>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46C1"/>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017"/>
    <w:rsid w:val="008C5C62"/>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2B3B"/>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26DD"/>
    <w:rsid w:val="009641F8"/>
    <w:rsid w:val="00965476"/>
    <w:rsid w:val="00965E97"/>
    <w:rsid w:val="009673BE"/>
    <w:rsid w:val="00970CAE"/>
    <w:rsid w:val="00971F50"/>
    <w:rsid w:val="009741C0"/>
    <w:rsid w:val="00975F64"/>
    <w:rsid w:val="00983243"/>
    <w:rsid w:val="00983BBE"/>
    <w:rsid w:val="00986675"/>
    <w:rsid w:val="00987AA3"/>
    <w:rsid w:val="00991BB9"/>
    <w:rsid w:val="00997919"/>
    <w:rsid w:val="00997D73"/>
    <w:rsid w:val="009A2E43"/>
    <w:rsid w:val="009A3DD7"/>
    <w:rsid w:val="009A5670"/>
    <w:rsid w:val="009A7EE0"/>
    <w:rsid w:val="009B20F9"/>
    <w:rsid w:val="009B22E8"/>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6D38"/>
    <w:rsid w:val="009F71E5"/>
    <w:rsid w:val="009F7F03"/>
    <w:rsid w:val="00A001EB"/>
    <w:rsid w:val="00A0044C"/>
    <w:rsid w:val="00A00C22"/>
    <w:rsid w:val="00A010EB"/>
    <w:rsid w:val="00A0116B"/>
    <w:rsid w:val="00A01907"/>
    <w:rsid w:val="00A0631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3DB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3FA"/>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17E"/>
    <w:rsid w:val="00B12A93"/>
    <w:rsid w:val="00B13C34"/>
    <w:rsid w:val="00B14B9F"/>
    <w:rsid w:val="00B157DF"/>
    <w:rsid w:val="00B15D19"/>
    <w:rsid w:val="00B201EE"/>
    <w:rsid w:val="00B21489"/>
    <w:rsid w:val="00B227E9"/>
    <w:rsid w:val="00B24606"/>
    <w:rsid w:val="00B26123"/>
    <w:rsid w:val="00B26296"/>
    <w:rsid w:val="00B26459"/>
    <w:rsid w:val="00B279D2"/>
    <w:rsid w:val="00B328FC"/>
    <w:rsid w:val="00B341EF"/>
    <w:rsid w:val="00B37CF5"/>
    <w:rsid w:val="00B44B26"/>
    <w:rsid w:val="00B44CDF"/>
    <w:rsid w:val="00B46EB0"/>
    <w:rsid w:val="00B47ECE"/>
    <w:rsid w:val="00B5059E"/>
    <w:rsid w:val="00B55E3D"/>
    <w:rsid w:val="00B60D06"/>
    <w:rsid w:val="00B61035"/>
    <w:rsid w:val="00B612D1"/>
    <w:rsid w:val="00B62EE3"/>
    <w:rsid w:val="00B65105"/>
    <w:rsid w:val="00B658D7"/>
    <w:rsid w:val="00B679F9"/>
    <w:rsid w:val="00B72B0E"/>
    <w:rsid w:val="00B742AF"/>
    <w:rsid w:val="00B77152"/>
    <w:rsid w:val="00B77247"/>
    <w:rsid w:val="00B813D1"/>
    <w:rsid w:val="00B82472"/>
    <w:rsid w:val="00B857C8"/>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D7E66"/>
    <w:rsid w:val="00BE2B8C"/>
    <w:rsid w:val="00BE5ED0"/>
    <w:rsid w:val="00BE614B"/>
    <w:rsid w:val="00BE75CB"/>
    <w:rsid w:val="00BF0B9A"/>
    <w:rsid w:val="00BF2FAC"/>
    <w:rsid w:val="00BF7661"/>
    <w:rsid w:val="00C035FC"/>
    <w:rsid w:val="00C062E2"/>
    <w:rsid w:val="00C06B40"/>
    <w:rsid w:val="00C07225"/>
    <w:rsid w:val="00C1056E"/>
    <w:rsid w:val="00C157A6"/>
    <w:rsid w:val="00C178B7"/>
    <w:rsid w:val="00C205A1"/>
    <w:rsid w:val="00C22E39"/>
    <w:rsid w:val="00C239A7"/>
    <w:rsid w:val="00C26BE5"/>
    <w:rsid w:val="00C26C5A"/>
    <w:rsid w:val="00C333BB"/>
    <w:rsid w:val="00C33713"/>
    <w:rsid w:val="00C341DD"/>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343"/>
    <w:rsid w:val="00DA4401"/>
    <w:rsid w:val="00DA5AB8"/>
    <w:rsid w:val="00DA7A92"/>
    <w:rsid w:val="00DB0244"/>
    <w:rsid w:val="00DB35F3"/>
    <w:rsid w:val="00DB6E6F"/>
    <w:rsid w:val="00DC0BD5"/>
    <w:rsid w:val="00DC0D0D"/>
    <w:rsid w:val="00DC1B86"/>
    <w:rsid w:val="00DC38AD"/>
    <w:rsid w:val="00DC4CF3"/>
    <w:rsid w:val="00DC5BAF"/>
    <w:rsid w:val="00DC67FB"/>
    <w:rsid w:val="00DC77D5"/>
    <w:rsid w:val="00DD1FB3"/>
    <w:rsid w:val="00DD2A7B"/>
    <w:rsid w:val="00DD3392"/>
    <w:rsid w:val="00DD3F93"/>
    <w:rsid w:val="00DD6B41"/>
    <w:rsid w:val="00DD7C79"/>
    <w:rsid w:val="00DE02A6"/>
    <w:rsid w:val="00DE13B3"/>
    <w:rsid w:val="00DE1855"/>
    <w:rsid w:val="00DE19F7"/>
    <w:rsid w:val="00DE1C99"/>
    <w:rsid w:val="00DE20F8"/>
    <w:rsid w:val="00DE5F8F"/>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294A"/>
    <w:rsid w:val="00E42AA2"/>
    <w:rsid w:val="00E43FA0"/>
    <w:rsid w:val="00E440E0"/>
    <w:rsid w:val="00E44168"/>
    <w:rsid w:val="00E4714D"/>
    <w:rsid w:val="00E47E3B"/>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96B21"/>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75"/>
    <w:rsid w:val="00F61379"/>
    <w:rsid w:val="00F61B0D"/>
    <w:rsid w:val="00F63947"/>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1FDE"/>
    <w:rsid w:val="00FE2F39"/>
    <w:rsid w:val="00FE3A97"/>
    <w:rsid w:val="00FE3EBA"/>
    <w:rsid w:val="00FE52BF"/>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71DECCE7-69CF-45FD-80C1-DBAB5325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customStyle="1" w:styleId="EinfacheTabelle31">
    <w:name w:val="Einfache Tabelle 31"/>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0">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appatec.com/web/res/Cappatec_RxXML_02_1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2.xml"/><Relationship Id="rId28" Type="http://schemas.openxmlformats.org/officeDocument/2006/relationships/header" Target="header11.xml"/><Relationship Id="rId10" Type="http://schemas.openxmlformats.org/officeDocument/2006/relationships/comments" Target="comments.xm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chart" Target="charts/chart1.xml"/><Relationship Id="rId27" Type="http://schemas.openxmlformats.org/officeDocument/2006/relationships/header" Target="header10.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439014176"/>
        <c:axId val="439007104"/>
      </c:scatterChart>
      <c:valAx>
        <c:axId val="439014176"/>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007104"/>
        <c:crosses val="autoZero"/>
        <c:crossBetween val="midCat"/>
      </c:valAx>
      <c:valAx>
        <c:axId val="439007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014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439006016"/>
        <c:axId val="439013088"/>
      </c:scatterChart>
      <c:valAx>
        <c:axId val="439006016"/>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013088"/>
        <c:crosses val="autoZero"/>
        <c:crossBetween val="midCat"/>
      </c:valAx>
      <c:valAx>
        <c:axId val="439013088"/>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006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2">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5ACFC7CE-E6E9-42AE-942F-D8A7AFFC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5291</Words>
  <Characters>33338</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 [S.IT]</cp:lastModifiedBy>
  <cp:revision>2</cp:revision>
  <cp:lastPrinted>2016-05-22T10:05:00Z</cp:lastPrinted>
  <dcterms:created xsi:type="dcterms:W3CDTF">2017-03-01T12:07:00Z</dcterms:created>
  <dcterms:modified xsi:type="dcterms:W3CDTF">2017-03-01T12:07:00Z</dcterms:modified>
</cp:coreProperties>
</file>