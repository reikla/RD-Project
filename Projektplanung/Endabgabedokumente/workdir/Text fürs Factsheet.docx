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2CC" w:rsidRDefault="00770632" w:rsidP="004049F0">
      <w:pPr>
        <w:pStyle w:val="berschrift1"/>
      </w:pPr>
      <w:r>
        <w:t>Fact Sheet</w:t>
      </w:r>
      <w:r w:rsidR="004049F0">
        <w:t xml:space="preserve"> Text</w:t>
      </w:r>
    </w:p>
    <w:p w:rsidR="004049F0" w:rsidRDefault="004049F0" w:rsidP="004049F0"/>
    <w:p w:rsidR="004049F0" w:rsidRDefault="004049F0" w:rsidP="004049F0">
      <w:pPr>
        <w:pStyle w:val="berschrift2"/>
      </w:pPr>
      <w:r>
        <w:t>Umfeld</w:t>
      </w:r>
    </w:p>
    <w:p w:rsidR="00DF6093" w:rsidRDefault="004049F0" w:rsidP="001D247B">
      <w:r>
        <w:t xml:space="preserve">Analoge Stromzähler liefern jährlich einen </w:t>
      </w:r>
      <w:r w:rsidR="00DF6093">
        <w:t>W</w:t>
      </w:r>
      <w:r>
        <w:t>ert für den Stromverbrauch. Im Gegensatz dazu ermitteln digitale Smart</w:t>
      </w:r>
      <w:r w:rsidR="00DF6093">
        <w:t xml:space="preserve"> M</w:t>
      </w:r>
      <w:r>
        <w:t>eter</w:t>
      </w:r>
      <w:r w:rsidR="00DF6093">
        <w:t>s</w:t>
      </w:r>
      <w:r>
        <w:t xml:space="preserve"> </w:t>
      </w:r>
      <w:r w:rsidR="00DF6093">
        <w:t xml:space="preserve">zusätzlich </w:t>
      </w:r>
      <w:r>
        <w:t xml:space="preserve">viele Messwerte, wie zum Beispiel Spannung, Netzfrequenz, Leistung, Blindleistung, </w:t>
      </w:r>
      <w:r>
        <w:t>Phasenverschiebung</w:t>
      </w:r>
      <w:r>
        <w:t xml:space="preserve"> </w:t>
      </w:r>
      <w:r w:rsidR="00DF6093">
        <w:t>je Phase und das viertelstündlich</w:t>
      </w:r>
      <w:r w:rsidR="00DF6093">
        <w:t xml:space="preserve"> oder feinmaschiger</w:t>
      </w:r>
      <w:r w:rsidR="00DF6093">
        <w:t>. Um diese Datenflut zu beherrschen, setzt das Josef Ressel Zentrum der FH Salzburg eine selbstentwickelte Datenbank ein</w:t>
      </w:r>
      <w:r w:rsidR="00BF5E01">
        <w:t>, in der neben den eigentlichen Messwerten strukturierende Daten wie zum Beispiel Kunden oder Netzbetreiber und beschreibende Daten bezüglich der Fähigkeiten der Geräte abgelegt werden</w:t>
      </w:r>
      <w:r w:rsidR="00DF6093">
        <w:t>.</w:t>
      </w:r>
    </w:p>
    <w:p w:rsidR="004049F0" w:rsidRDefault="004049F0" w:rsidP="004049F0">
      <w:pPr>
        <w:pStyle w:val="berschrift2"/>
      </w:pPr>
      <w:r>
        <w:t xml:space="preserve">Motivation </w:t>
      </w:r>
    </w:p>
    <w:p w:rsidR="005C5B66" w:rsidRDefault="005C5B66" w:rsidP="004049F0">
      <w:r>
        <w:t xml:space="preserve">Seit dem Einsatz dieser Datenbank wurden einige Applikationen für diese Datenbank entwickelt, wobei jede dieser Anwendungen direkt auf die Tabellen zugreift. Des Weiteren entstehen einige lokale Instanzen der Datenbank, da jede Applikation „ihre“ Daten ablegt, was teilweise zu einer Duplizierung der Messdaten führt. SmartValAPI sorgt hier für Verbesserung indem einerseits die Doppelthaltung der Daten </w:t>
      </w:r>
      <w:r w:rsidR="00BF5E01">
        <w:t xml:space="preserve">durch Zentralisierung </w:t>
      </w:r>
      <w:r>
        <w:t>verm</w:t>
      </w:r>
      <w:r w:rsidR="00BF5E01">
        <w:t>ie</w:t>
      </w:r>
      <w:r>
        <w:t>den</w:t>
      </w:r>
      <w:r w:rsidR="00BF5E01">
        <w:t xml:space="preserve"> wird, und ermöglicht die </w:t>
      </w:r>
      <w:r>
        <w:t xml:space="preserve">Entkoppelung von Datenmodell </w:t>
      </w:r>
      <w:r w:rsidR="00BF5E01">
        <w:t>und Applikation für die Möglichkeit einfacherer Änderungen am.</w:t>
      </w:r>
    </w:p>
    <w:p w:rsidR="004049F0" w:rsidRDefault="004049F0" w:rsidP="00BF5E01">
      <w:pPr>
        <w:pStyle w:val="berschrift2"/>
      </w:pPr>
      <w:r>
        <w:t>Umsetzung</w:t>
      </w:r>
    </w:p>
    <w:p w:rsidR="00206C4C" w:rsidRDefault="00206C4C" w:rsidP="00BF5E01">
      <w:r>
        <w:t xml:space="preserve">SmartValAPI </w:t>
      </w:r>
      <w:r w:rsidR="001D247B">
        <w:t>stellt d</w:t>
      </w:r>
      <w:r w:rsidR="001D247B">
        <w:t xml:space="preserve">en Zugriff auf Mess- und Stammdaten </w:t>
      </w:r>
      <w:r>
        <w:t>über eine REST-Schnittstelle zur Verfügung.</w:t>
      </w:r>
      <w:r w:rsidR="007903D7">
        <w:t xml:space="preserve"> </w:t>
      </w:r>
      <w:r w:rsidR="007903D7">
        <w:t>Die Nutzdaten</w:t>
      </w:r>
      <w:r w:rsidR="007903D7">
        <w:t>, also die Abfrageergebnisse,</w:t>
      </w:r>
      <w:r w:rsidR="007903D7">
        <w:t xml:space="preserve"> werden als JSON-Objekte dargestellt. </w:t>
      </w:r>
      <w:r w:rsidR="007903D7">
        <w:t xml:space="preserve">Die </w:t>
      </w:r>
      <w:r w:rsidR="001D247B">
        <w:t xml:space="preserve">in </w:t>
      </w:r>
      <w:r w:rsidR="007903D7">
        <w:t>einer</w:t>
      </w:r>
      <w:r w:rsidR="001D247B">
        <w:t xml:space="preserve"> zentralisierten Umgebung</w:t>
      </w:r>
      <w:r w:rsidR="007903D7">
        <w:t xml:space="preserve"> notwendige Autorisierung des Zugriffs ist mit der Einbindung eines </w:t>
      </w:r>
      <w:r w:rsidR="001D247B">
        <w:t>LDAP-Server</w:t>
      </w:r>
      <w:r w:rsidR="007903D7">
        <w:t>s</w:t>
      </w:r>
      <w:r w:rsidR="001D247B">
        <w:t xml:space="preserve"> </w:t>
      </w:r>
      <w:r w:rsidR="007903D7">
        <w:t>gewährleistet</w:t>
      </w:r>
      <w:r w:rsidR="001D247B">
        <w:t xml:space="preserve">. </w:t>
      </w:r>
      <w:r w:rsidR="00770632">
        <w:t xml:space="preserve">Der Ort der Datenspeicherung wird von SmartValAPI vollständig gekapselt, es ist dadurch möglich Applikationen zu schreiben, ohne die Interna des Datenmodells </w:t>
      </w:r>
      <w:r w:rsidR="00766EC5">
        <w:t xml:space="preserve">kennen </w:t>
      </w:r>
      <w:r w:rsidR="00770632">
        <w:t xml:space="preserve">zu </w:t>
      </w:r>
      <w:r w:rsidR="00766EC5">
        <w:t>müssen</w:t>
      </w:r>
      <w:r w:rsidR="00770632">
        <w:t xml:space="preserve">. Daraus ergeben sich </w:t>
      </w:r>
      <w:r w:rsidR="00766EC5">
        <w:t>weitere</w:t>
      </w:r>
      <w:r w:rsidR="00770632">
        <w:t xml:space="preserve"> Vorteile: </w:t>
      </w:r>
      <w:r w:rsidR="00766EC5">
        <w:t xml:space="preserve">von einer Applikation </w:t>
      </w:r>
      <w:r w:rsidR="00770632">
        <w:t>losgelöstes Ersetzen oder Ändern der Datenbank, verschieben einzelner Tabellen in eine für Massendaten geeignete</w:t>
      </w:r>
      <w:r w:rsidR="00766EC5">
        <w:t xml:space="preserve">re Form oder die Voraberzeugung von Gruppenauswertungen und damit die Beschleunigung von Abfragen. Die Umsetzung bedient sich des Spring Frameworks, was zu einem einfach lesbaren und verständlichen Code führt. Zur Lastverteilung können die Komponenten des </w:t>
      </w:r>
      <w:r w:rsidR="00766EC5">
        <w:t>Datenbank</w:t>
      </w:r>
      <w:r w:rsidR="00766EC5">
        <w:t xml:space="preserve">systems, des </w:t>
      </w:r>
      <w:r w:rsidR="00766EC5">
        <w:t>Applikationsserver</w:t>
      </w:r>
      <w:r w:rsidR="00766EC5">
        <w:t xml:space="preserve">s und des LDAP Dienstes auf unterschiedlichen Rechnern ausgeführt werden. </w:t>
      </w:r>
      <w:r w:rsidR="001D247B">
        <w:t xml:space="preserve">Bei der Implementierung wurde auf einfache Erweiterbarkeit, wie zum Beispiel </w:t>
      </w:r>
      <w:r w:rsidR="007903D7">
        <w:t>weitere</w:t>
      </w:r>
      <w:r w:rsidR="001D247B">
        <w:t xml:space="preserve"> Abfragen geachtet. </w:t>
      </w:r>
      <w:bookmarkStart w:id="0" w:name="_GoBack"/>
      <w:bookmarkEnd w:id="0"/>
    </w:p>
    <w:p w:rsidR="001D247B" w:rsidRDefault="001D247B" w:rsidP="00BF5E01"/>
    <w:p w:rsidR="00BF5E01" w:rsidRPr="00BF5E01" w:rsidRDefault="00BF5E01" w:rsidP="00BF5E01"/>
    <w:p w:rsidR="004049F0" w:rsidRPr="004049F0" w:rsidRDefault="004049F0" w:rsidP="004049F0"/>
    <w:sectPr w:rsidR="004049F0" w:rsidRPr="004049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61"/>
    <w:rsid w:val="00005117"/>
    <w:rsid w:val="001D247B"/>
    <w:rsid w:val="00206C4C"/>
    <w:rsid w:val="004049F0"/>
    <w:rsid w:val="00524761"/>
    <w:rsid w:val="005C5B66"/>
    <w:rsid w:val="00715669"/>
    <w:rsid w:val="007312CC"/>
    <w:rsid w:val="00766EC5"/>
    <w:rsid w:val="00770632"/>
    <w:rsid w:val="007903D7"/>
    <w:rsid w:val="00A1538C"/>
    <w:rsid w:val="00BF5E01"/>
    <w:rsid w:val="00C066BA"/>
    <w:rsid w:val="00DF6093"/>
    <w:rsid w:val="00E0675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E46E"/>
  <w15:chartTrackingRefBased/>
  <w15:docId w15:val="{0C082C8E-41B3-4D04-87BD-45F1B917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049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049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049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49F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049F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049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319</Words>
  <Characters>2012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6</cp:revision>
  <dcterms:created xsi:type="dcterms:W3CDTF">2017-08-06T07:13:00Z</dcterms:created>
  <dcterms:modified xsi:type="dcterms:W3CDTF">2017-08-06T08:44:00Z</dcterms:modified>
</cp:coreProperties>
</file>